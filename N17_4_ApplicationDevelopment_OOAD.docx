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ED5EEF" w14:textId="77777777" w:rsidR="007A6997" w:rsidRPr="000162EF" w:rsidRDefault="007A6997" w:rsidP="007A6997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 w:rsidRPr="000162EF">
        <w:rPr>
          <w:rFonts w:ascii="Times New Roman" w:eastAsia="Times New Roman" w:hAnsi="Times New Roman" w:cs="Times New Roman"/>
          <w:b/>
          <w:bCs/>
          <w:sz w:val="34"/>
          <w:szCs w:val="34"/>
        </w:rPr>
        <w:t>TÀI LIỆU THIẾT KẾ HƯỚNG ĐỐI TƯỢNG (MÔ HÌNH LỚP)</w:t>
      </w:r>
    </w:p>
    <w:p w14:paraId="48F1BBC8" w14:textId="2F7085B7" w:rsidR="201F3967" w:rsidRPr="000162EF" w:rsidRDefault="201F3967" w:rsidP="23FCC1D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Nhóm 17 - Thành viên nhóm </w:t>
      </w:r>
    </w:p>
    <w:p w14:paraId="7C8E1673" w14:textId="359D933E" w:rsidR="201F3967" w:rsidRPr="000162EF" w:rsidRDefault="201F3967" w:rsidP="009B79B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Thân Hoàng Thiên Thiên (Nhóm trưởng)</w:t>
      </w:r>
    </w:p>
    <w:p w14:paraId="23FDF795" w14:textId="5815BAF9" w:rsidR="201F3967" w:rsidRPr="000162EF" w:rsidRDefault="201F3967" w:rsidP="009B79B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Phan Minh Mẫn</w:t>
      </w:r>
    </w:p>
    <w:p w14:paraId="3AFD5EA6" w14:textId="1D4C6AA8" w:rsidR="201F3967" w:rsidRPr="000162EF" w:rsidRDefault="201F3967" w:rsidP="009B79B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Võ Ngọc Thúy Vy</w:t>
      </w:r>
    </w:p>
    <w:p w14:paraId="45AE72D0" w14:textId="095BA376" w:rsidR="201F3967" w:rsidRPr="000162EF" w:rsidRDefault="201F3967" w:rsidP="009B79B9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Đặng Phúc Nguyên</w:t>
      </w:r>
    </w:p>
    <w:p w14:paraId="10F0190A" w14:textId="438DB31E" w:rsidR="201F3967" w:rsidRPr="000162EF" w:rsidRDefault="201F3967" w:rsidP="23FCC1D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i/>
          <w:iCs/>
          <w:color w:val="000000" w:themeColor="text1"/>
          <w:sz w:val="26"/>
          <w:szCs w:val="26"/>
        </w:rPr>
        <w:t>Tên ứng dụng:</w:t>
      </w:r>
      <w:r w:rsidRPr="000162E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0162EF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CHƯƠNG TRÌNH QUẢN LÝ HIỆU THUỐC TÂY</w:t>
      </w:r>
    </w:p>
    <w:p w14:paraId="42163AC0" w14:textId="57CE74F2" w:rsidR="201F3967" w:rsidRPr="000162EF" w:rsidRDefault="201F3967" w:rsidP="23FCC1D8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19/8/2024 đến 04/11/2024 (11 tuần)</w:t>
      </w:r>
    </w:p>
    <w:p w14:paraId="5F0D1E59" w14:textId="5C7DCA5C" w:rsidR="23FCC1D8" w:rsidRPr="000162EF" w:rsidRDefault="23FCC1D8" w:rsidP="23FCC1D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dt>
      <w:sdtPr>
        <w:rPr>
          <w:rFonts w:ascii="Times New Roman" w:eastAsiaTheme="minorEastAsia" w:hAnsi="Times New Roman" w:cs="Times New Roman"/>
          <w:color w:val="auto"/>
          <w:sz w:val="26"/>
          <w:szCs w:val="26"/>
        </w:rPr>
        <w:id w:val="845373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E700B56" w14:textId="3A7015A0" w:rsidR="00F54AC1" w:rsidRPr="003C2262" w:rsidRDefault="00D85B73" w:rsidP="003C2262">
          <w:pPr>
            <w:pStyle w:val="TOCHeading"/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</w:pPr>
          <w:r w:rsidRPr="000162EF">
            <w:rPr>
              <w:rFonts w:ascii="Times New Roman" w:hAnsi="Times New Roman" w:cs="Times New Roman"/>
              <w:b/>
              <w:color w:val="auto"/>
              <w:sz w:val="26"/>
              <w:szCs w:val="26"/>
            </w:rPr>
            <w:t>MỤC LỤC</w:t>
          </w:r>
        </w:p>
        <w:p w14:paraId="27BEAAC6" w14:textId="4833B6FD" w:rsidR="003C2262" w:rsidRDefault="00064338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r w:rsidRPr="000162EF">
            <w:rPr>
              <w:sz w:val="26"/>
              <w:szCs w:val="26"/>
            </w:rPr>
            <w:fldChar w:fldCharType="begin"/>
          </w:r>
          <w:r w:rsidRPr="000162EF">
            <w:rPr>
              <w:sz w:val="26"/>
              <w:szCs w:val="26"/>
            </w:rPr>
            <w:instrText xml:space="preserve"> TOC \o "1-3" \h \z \u </w:instrText>
          </w:r>
          <w:r w:rsidRPr="000162EF">
            <w:rPr>
              <w:sz w:val="26"/>
              <w:szCs w:val="26"/>
            </w:rPr>
            <w:fldChar w:fldCharType="separate"/>
          </w:r>
          <w:hyperlink w:anchor="_Toc180951402" w:history="1">
            <w:r w:rsidR="003C2262" w:rsidRPr="003A0AE5">
              <w:rPr>
                <w:rStyle w:val="Hyperlink"/>
                <w:rFonts w:eastAsia="Times New Roman"/>
              </w:rPr>
              <w:t>1.</w:t>
            </w:r>
            <w:r w:rsidR="003C2262"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="003C2262" w:rsidRPr="003A0AE5">
              <w:rPr>
                <w:rStyle w:val="Hyperlink"/>
                <w:rFonts w:eastAsia="Times New Roman"/>
              </w:rPr>
              <w:t>Mô hình lớp thực thể (Class Diagram)</w:t>
            </w:r>
            <w:r w:rsidR="003C2262">
              <w:rPr>
                <w:webHidden/>
              </w:rPr>
              <w:tab/>
            </w:r>
            <w:r w:rsidR="003C2262">
              <w:rPr>
                <w:webHidden/>
              </w:rPr>
              <w:fldChar w:fldCharType="begin"/>
            </w:r>
            <w:r w:rsidR="003C2262">
              <w:rPr>
                <w:webHidden/>
              </w:rPr>
              <w:instrText xml:space="preserve"> PAGEREF _Toc180951402 \h </w:instrText>
            </w:r>
            <w:r w:rsidR="003C2262">
              <w:rPr>
                <w:webHidden/>
              </w:rPr>
            </w:r>
            <w:r w:rsidR="003C2262">
              <w:rPr>
                <w:webHidden/>
              </w:rPr>
              <w:fldChar w:fldCharType="separate"/>
            </w:r>
            <w:r w:rsidR="003C2262">
              <w:rPr>
                <w:webHidden/>
              </w:rPr>
              <w:t>1</w:t>
            </w:r>
            <w:r w:rsidR="003C2262">
              <w:rPr>
                <w:webHidden/>
              </w:rPr>
              <w:fldChar w:fldCharType="end"/>
            </w:r>
          </w:hyperlink>
        </w:p>
        <w:p w14:paraId="58AA2CCB" w14:textId="796AF54A" w:rsidR="003C2262" w:rsidRDefault="003C2262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kern w:val="2"/>
              <w:sz w:val="24"/>
              <w:szCs w:val="24"/>
              <w14:ligatures w14:val="standardContextual"/>
            </w:rPr>
          </w:pPr>
          <w:hyperlink w:anchor="_Toc180951403" w:history="1">
            <w:r w:rsidRPr="003A0AE5">
              <w:rPr>
                <w:rStyle w:val="Hyperlink"/>
                <w:rFonts w:eastAsia="Times New Roman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/>
              </w:rPr>
              <w:t>Đặc tả sơ đồ lớp: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_Toc180951403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138550CC" w14:textId="30DA26AC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04" w:history="1">
            <w:r w:rsidRPr="003A0AE5">
              <w:rPr>
                <w:rStyle w:val="Hyperlink"/>
                <w:rFonts w:eastAsia="Times New Roman" w:cs="Times New Roman"/>
                <w:noProof/>
              </w:rPr>
              <w:t>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TaiKhoan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96EE8" w14:textId="172D3B48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05" w:history="1">
            <w:r w:rsidRPr="003A0AE5">
              <w:rPr>
                <w:rStyle w:val="Hyperlink"/>
                <w:rFonts w:eastAsia="Times New Roman" w:cs="Times New Roman"/>
                <w:noProof/>
              </w:rPr>
              <w:t>2.2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SanPham: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0C173" w14:textId="06B9482B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06" w:history="1">
            <w:r w:rsidRPr="003A0AE5">
              <w:rPr>
                <w:rStyle w:val="Hyperlink"/>
                <w:rFonts w:eastAsia="Times New Roman" w:cs="Times New Roman"/>
                <w:noProof/>
              </w:rPr>
              <w:t>2.3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NhanVien: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A4CB2" w14:textId="28671BEE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07" w:history="1">
            <w:r w:rsidRPr="003A0AE5">
              <w:rPr>
                <w:rStyle w:val="Hyperlink"/>
                <w:rFonts w:eastAsia="Times New Roman" w:cs="Times New Roman"/>
                <w:noProof/>
              </w:rPr>
              <w:t>2.4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KhachHang: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CFC10" w14:textId="2DD9BF64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08" w:history="1">
            <w:r w:rsidRPr="003A0AE5">
              <w:rPr>
                <w:rStyle w:val="Hyperlink"/>
                <w:rFonts w:eastAsia="Times New Roman" w:cs="Times New Roman"/>
                <w:noProof/>
              </w:rPr>
              <w:t>2.5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HoaDon: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EE2E1" w14:textId="5E0693E5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09" w:history="1">
            <w:r w:rsidRPr="003A0AE5">
              <w:rPr>
                <w:rStyle w:val="Hyperlink"/>
                <w:rFonts w:eastAsia="Times New Roman" w:cs="Times New Roman"/>
                <w:noProof/>
              </w:rPr>
              <w:t>2.6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ChiTietHoaDon: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82AF54" w14:textId="62F18A73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10" w:history="1">
            <w:r w:rsidRPr="003A0AE5">
              <w:rPr>
                <w:rStyle w:val="Hyperlink"/>
                <w:rFonts w:eastAsia="Times New Roman" w:cs="Times New Roman"/>
                <w:noProof/>
              </w:rPr>
              <w:t>2.7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PhieuNhap: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CD7F8" w14:textId="758D8B4A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11" w:history="1">
            <w:r w:rsidRPr="003A0AE5">
              <w:rPr>
                <w:rStyle w:val="Hyperlink"/>
                <w:rFonts w:eastAsia="Times New Roman" w:cs="Times New Roman"/>
                <w:noProof/>
              </w:rPr>
              <w:t>2.8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NhaCungCap: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6369C" w14:textId="52C1FFC2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12" w:history="1">
            <w:r w:rsidRPr="003A0AE5">
              <w:rPr>
                <w:rStyle w:val="Hyperlink"/>
                <w:rFonts w:eastAsia="Times New Roman" w:cs="Times New Roman"/>
                <w:noProof/>
              </w:rPr>
              <w:t>2.9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ChiTietPhieuNhap: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9DFA1" w14:textId="374DD031" w:rsidR="003C2262" w:rsidRDefault="003C2262">
          <w:pPr>
            <w:pStyle w:val="TOC2"/>
            <w:tabs>
              <w:tab w:val="left" w:pos="960"/>
              <w:tab w:val="right" w:leader="dot" w:pos="9911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0951413" w:history="1">
            <w:r w:rsidRPr="003A0AE5">
              <w:rPr>
                <w:rStyle w:val="Hyperlink"/>
                <w:rFonts w:eastAsia="Times New Roman" w:cs="Times New Roman"/>
                <w:noProof/>
              </w:rPr>
              <w:t>2.10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3A0AE5">
              <w:rPr>
                <w:rStyle w:val="Hyperlink"/>
                <w:rFonts w:eastAsia="Times New Roman" w:cs="Times New Roman"/>
                <w:noProof/>
              </w:rPr>
              <w:t>Thực thể LichLamViec: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_Toc180951413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3786E3" w14:textId="22F4FEFA" w:rsidR="00064338" w:rsidRPr="000162EF" w:rsidRDefault="00064338" w:rsidP="002C5B59">
          <w:pPr>
            <w:tabs>
              <w:tab w:val="left" w:pos="1260"/>
            </w:tabs>
            <w:rPr>
              <w:rFonts w:ascii="Times New Roman" w:hAnsi="Times New Roman" w:cs="Times New Roman"/>
              <w:sz w:val="26"/>
              <w:szCs w:val="26"/>
            </w:rPr>
          </w:pPr>
          <w:r w:rsidRPr="000162EF">
            <w:rPr>
              <w:rFonts w:ascii="Times New Roman" w:hAnsi="Times New Roman" w:cs="Times New Roman"/>
              <w:b/>
              <w:sz w:val="26"/>
              <w:szCs w:val="26"/>
            </w:rPr>
            <w:fldChar w:fldCharType="end"/>
          </w:r>
        </w:p>
      </w:sdtContent>
    </w:sdt>
    <w:p w14:paraId="3B5B88B5" w14:textId="669717D1" w:rsidR="009B79B9" w:rsidRPr="000162EF" w:rsidRDefault="009B79B9" w:rsidP="00FC2B3D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4D79A9FB" w14:textId="77777777" w:rsidR="00FC2B3D" w:rsidRPr="000162EF" w:rsidRDefault="00FC2B3D" w:rsidP="00FC2B3D">
      <w:pPr>
        <w:spacing w:after="120" w:line="240" w:lineRule="auto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C1E0FB" w14:textId="0AEF998C" w:rsidR="004E4D0A" w:rsidRPr="000162EF" w:rsidRDefault="001F3696" w:rsidP="00735529">
      <w:pPr>
        <w:pStyle w:val="Heading1"/>
        <w:numPr>
          <w:ilvl w:val="0"/>
          <w:numId w:val="3"/>
        </w:numPr>
        <w:ind w:left="284" w:hanging="284"/>
        <w:rPr>
          <w:rFonts w:eastAsia="Times New Roman" w:cs="Times New Roman"/>
        </w:rPr>
      </w:pPr>
      <w:bookmarkStart w:id="0" w:name="_Toc178710119"/>
      <w:bookmarkStart w:id="1" w:name="_Toc180951402"/>
      <w:r w:rsidRPr="000162EF">
        <w:rPr>
          <w:rFonts w:eastAsia="Times New Roman" w:cs="Times New Roman"/>
        </w:rPr>
        <w:t xml:space="preserve">Mô hình lớp </w:t>
      </w:r>
      <w:r w:rsidR="00E729C9" w:rsidRPr="000162EF">
        <w:rPr>
          <w:rFonts w:eastAsia="Times New Roman" w:cs="Times New Roman"/>
        </w:rPr>
        <w:t xml:space="preserve">thực thể </w:t>
      </w:r>
      <w:r w:rsidRPr="000162EF">
        <w:rPr>
          <w:rFonts w:eastAsia="Times New Roman" w:cs="Times New Roman"/>
        </w:rPr>
        <w:t>(</w:t>
      </w:r>
      <w:r w:rsidR="00936B04" w:rsidRPr="000162EF">
        <w:rPr>
          <w:rFonts w:eastAsia="Times New Roman" w:cs="Times New Roman"/>
        </w:rPr>
        <w:t>Class Diagram</w:t>
      </w:r>
      <w:r w:rsidRPr="000162EF">
        <w:rPr>
          <w:rFonts w:eastAsia="Times New Roman" w:cs="Times New Roman"/>
        </w:rPr>
        <w:t>)</w:t>
      </w:r>
      <w:bookmarkEnd w:id="0"/>
      <w:bookmarkEnd w:id="1"/>
      <w:r w:rsidR="00FD41A1" w:rsidRPr="000162EF">
        <w:rPr>
          <w:rFonts w:eastAsia="Times New Roman" w:cs="Times New Roman"/>
        </w:rPr>
        <w:t xml:space="preserve"> </w:t>
      </w:r>
    </w:p>
    <w:p w14:paraId="57C3F110" w14:textId="57632F23" w:rsidR="00E729C9" w:rsidRPr="000162EF" w:rsidRDefault="00061D7A" w:rsidP="5E63269B">
      <w:pPr>
        <w:rPr>
          <w:rFonts w:ascii="Times New Roman" w:hAnsi="Times New Roman" w:cs="Times New Roman"/>
        </w:rPr>
      </w:pPr>
      <w:r w:rsidRPr="000162EF">
        <w:rPr>
          <w:rFonts w:ascii="Times New Roman" w:hAnsi="Times New Roman" w:cs="Times New Roman"/>
          <w:noProof/>
        </w:rPr>
        <w:drawing>
          <wp:inline distT="0" distB="0" distL="0" distR="0" wp14:anchorId="131444A8" wp14:editId="068BD43F">
            <wp:extent cx="6299835" cy="4469130"/>
            <wp:effectExtent l="0" t="0" r="571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437E3" w14:textId="572BEAB4" w:rsidR="00376689" w:rsidRPr="000162EF" w:rsidRDefault="00376689" w:rsidP="00735529">
      <w:pPr>
        <w:pStyle w:val="Heading1"/>
        <w:numPr>
          <w:ilvl w:val="0"/>
          <w:numId w:val="3"/>
        </w:numPr>
        <w:ind w:left="284" w:hanging="284"/>
        <w:rPr>
          <w:rFonts w:eastAsia="Times New Roman" w:cs="Times New Roman"/>
          <w:szCs w:val="26"/>
        </w:rPr>
      </w:pPr>
      <w:bookmarkStart w:id="2" w:name="_Toc178710120"/>
      <w:bookmarkStart w:id="3" w:name="_Toc180951403"/>
      <w:r w:rsidRPr="000162EF">
        <w:rPr>
          <w:rFonts w:eastAsia="Times New Roman" w:cs="Times New Roman"/>
          <w:szCs w:val="26"/>
        </w:rPr>
        <w:t xml:space="preserve">Đặc tả </w:t>
      </w:r>
      <w:r w:rsidR="00A13CA5" w:rsidRPr="000162EF">
        <w:rPr>
          <w:rFonts w:eastAsia="Times New Roman" w:cs="Times New Roman"/>
          <w:szCs w:val="26"/>
        </w:rPr>
        <w:t>sơ đồ lớp:</w:t>
      </w:r>
      <w:bookmarkEnd w:id="2"/>
      <w:bookmarkEnd w:id="3"/>
    </w:p>
    <w:p w14:paraId="7E70C7C4" w14:textId="31B7CDC0" w:rsidR="008214C0" w:rsidRPr="000162EF" w:rsidRDefault="000A3290" w:rsidP="00735529">
      <w:pPr>
        <w:pStyle w:val="Heading2"/>
        <w:numPr>
          <w:ilvl w:val="1"/>
          <w:numId w:val="3"/>
        </w:numPr>
        <w:ind w:left="426" w:hanging="426"/>
        <w:rPr>
          <w:rFonts w:eastAsia="Times New Roman" w:cs="Times New Roman"/>
        </w:rPr>
      </w:pPr>
      <w:bookmarkStart w:id="4" w:name="_Toc178710121"/>
      <w:bookmarkStart w:id="5" w:name="_Toc180951404"/>
      <w:r w:rsidRPr="000162EF">
        <w:rPr>
          <w:rFonts w:eastAsia="Times New Roman" w:cs="Times New Roman"/>
        </w:rPr>
        <w:t>Thực thể TaiKhoan</w:t>
      </w:r>
      <w:bookmarkEnd w:id="4"/>
      <w:bookmarkEnd w:id="5"/>
    </w:p>
    <w:tbl>
      <w:tblPr>
        <w:tblW w:w="10347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77"/>
        <w:gridCol w:w="2880"/>
        <w:gridCol w:w="2220"/>
        <w:gridCol w:w="2235"/>
        <w:gridCol w:w="2235"/>
      </w:tblGrid>
      <w:tr w:rsidR="7C263271" w:rsidRPr="000162EF" w14:paraId="7DFDFF93" w14:textId="77777777" w:rsidTr="00CD156A">
        <w:trPr>
          <w:trHeight w:val="596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4132604D" w14:textId="7E74C5C1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  <w:vAlign w:val="center"/>
          </w:tcPr>
          <w:p w14:paraId="199FB632" w14:textId="75E4E992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Tài khoản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  <w:vAlign w:val="center"/>
          </w:tcPr>
          <w:p w14:paraId="046C9DF0" w14:textId="1D554AC5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  <w:vAlign w:val="center"/>
          </w:tcPr>
          <w:p w14:paraId="52D06846" w14:textId="6C4321D1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  <w:vAlign w:val="center"/>
          </w:tcPr>
          <w:p w14:paraId="535670D4" w14:textId="6F760B14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7C263271" w:rsidRPr="000162EF" w14:paraId="3EAF4DA5" w14:textId="77777777" w:rsidTr="00CD156A">
        <w:trPr>
          <w:trHeight w:val="323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0027A4B4" w14:textId="1B7F2195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  <w:vAlign w:val="center"/>
          </w:tcPr>
          <w:p w14:paraId="282A0309" w14:textId="0FE9C225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  <w:vAlign w:val="center"/>
          </w:tcPr>
          <w:p w14:paraId="61290342" w14:textId="02488F61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  <w:tcMar>
              <w:left w:w="100" w:type="dxa"/>
              <w:right w:w="100" w:type="dxa"/>
            </w:tcMar>
            <w:vAlign w:val="center"/>
          </w:tcPr>
          <w:p w14:paraId="4821294F" w14:textId="34B120F4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35" w:type="dxa"/>
            <w:tcMar>
              <w:left w:w="100" w:type="dxa"/>
              <w:right w:w="100" w:type="dxa"/>
            </w:tcMar>
            <w:vAlign w:val="center"/>
          </w:tcPr>
          <w:p w14:paraId="61BACC3B" w14:textId="0A4A0AA3" w:rsidR="7C263271" w:rsidRPr="000162EF" w:rsidRDefault="7C263271" w:rsidP="00EB5D7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7C263271" w:rsidRPr="000162EF" w14:paraId="253ADFCD" w14:textId="77777777" w:rsidTr="00CD156A">
        <w:trPr>
          <w:trHeight w:val="79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73BC7EC9" w14:textId="69B92038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</w:tcPr>
          <w:p w14:paraId="553C8610" w14:textId="273FEA31" w:rsidR="53BE50F7" w:rsidRPr="000162EF" w:rsidRDefault="53BE50F7" w:rsidP="7C26327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</w:t>
            </w:r>
            <w:r w:rsidR="002419DD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DangNhap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</w:tcPr>
          <w:p w14:paraId="792908EF" w14:textId="52419BB0" w:rsidR="7C263271" w:rsidRPr="000162EF" w:rsidRDefault="00BE5843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1A2A7FA6" w14:textId="135060C2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</w:t>
            </w:r>
            <w:r w:rsidR="00164888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765E2D88" w14:textId="21534A26" w:rsidR="7C263271" w:rsidRPr="000162EF" w:rsidRDefault="00164888" w:rsidP="00807B70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{tenDangNhap} được lấy từ maNhanVien.</w:t>
            </w:r>
          </w:p>
        </w:tc>
      </w:tr>
      <w:tr w:rsidR="7C263271" w:rsidRPr="000162EF" w14:paraId="1921A906" w14:textId="77777777" w:rsidTr="00CD156A">
        <w:trPr>
          <w:trHeight w:val="322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417EAE26" w14:textId="0E9832BD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1.</w:t>
            </w:r>
            <w:r w:rsidR="00164888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</w:tcPr>
          <w:p w14:paraId="7A449F90" w14:textId="0190044B" w:rsidR="7CEBD766" w:rsidRPr="000162EF" w:rsidRDefault="7CEBD766" w:rsidP="7C26327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</w:tcPr>
          <w:p w14:paraId="33BC7833" w14:textId="6B917A97" w:rsidR="7C263271" w:rsidRPr="000162EF" w:rsidRDefault="00B92995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7C263271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4F85A7DE" w14:textId="04CF8431" w:rsidR="7C263271" w:rsidRPr="000162EF" w:rsidRDefault="798ED2D5" w:rsidP="39CD4164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Mật khẩu </w:t>
            </w:r>
            <w:r w:rsidR="624CCB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mạnh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phải dài </w:t>
            </w:r>
            <w:r w:rsidR="624CCB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tối thiểu là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8 ký tự; phải chứa đầy đủ chữ viết thường, chữ viết hoa, </w:t>
            </w:r>
            <w:r w:rsidR="4B87436D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ký tự đặc biệt, chữ số.</w:t>
            </w:r>
          </w:p>
          <w:p w14:paraId="19F7F984" w14:textId="40C38482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59A036EC" w14:textId="6DC02D07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</w:tr>
      <w:tr w:rsidR="00A5516F" w:rsidRPr="000162EF" w14:paraId="72E9A419" w14:textId="77777777" w:rsidTr="00CD156A">
        <w:trPr>
          <w:trHeight w:val="322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43B50105" w14:textId="2C28386E" w:rsidR="00A5516F" w:rsidRPr="000162EF" w:rsidRDefault="00A5516F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</w:tcPr>
          <w:p w14:paraId="11F4FE73" w14:textId="66830C69" w:rsidR="00A5516F" w:rsidRPr="000162EF" w:rsidRDefault="00DF6DD1" w:rsidP="7C26327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isLoggedIn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</w:tcPr>
          <w:p w14:paraId="7ED24F40" w14:textId="6709F5E2" w:rsidR="00A5516F" w:rsidRPr="000162EF" w:rsidRDefault="00DF6DD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48D89478" w14:textId="77777777" w:rsidR="00A5516F" w:rsidRPr="000162EF" w:rsidRDefault="000E24CA" w:rsidP="39CD4164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Theo ký tự số:</w:t>
            </w:r>
          </w:p>
          <w:p w14:paraId="65374368" w14:textId="3580B14D" w:rsidR="000E24CA" w:rsidRPr="000162EF" w:rsidRDefault="008B43D7" w:rsidP="39CD4164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0: là chưa đăng nhập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br/>
              <w:t>: là đã đăng nhập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1421E20C" w14:textId="77777777" w:rsidR="00A5516F" w:rsidRPr="000162EF" w:rsidRDefault="00A5516F" w:rsidP="7C26327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7C263271" w:rsidRPr="000162EF" w14:paraId="7C05F780" w14:textId="77777777" w:rsidTr="00CD156A">
        <w:trPr>
          <w:trHeight w:val="103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7A654069" w14:textId="581E77C8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</w:tcPr>
          <w:p w14:paraId="63950521" w14:textId="73478C4F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</w:tcPr>
          <w:p w14:paraId="1F0E4ABB" w14:textId="7792B9CD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57FB25C6" w14:textId="4960277E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7EC3079F" w14:textId="7F234370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7C263271" w:rsidRPr="000162EF" w14:paraId="6328B90C" w14:textId="77777777" w:rsidTr="00CD156A">
        <w:trPr>
          <w:trHeight w:val="313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1FD3C46A" w14:textId="647D0321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</w:tcPr>
          <w:p w14:paraId="7D79D349" w14:textId="15BAB348" w:rsidR="7C263271" w:rsidRPr="000162EF" w:rsidRDefault="7C263271" w:rsidP="00F01095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</w:t>
            </w:r>
            <w:r w:rsidR="2C6C815F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tTen</w:t>
            </w:r>
            <w:r w:rsidR="269D015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DangNhap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  <w:p w14:paraId="078535E4" w14:textId="3976C039" w:rsidR="7C263271" w:rsidRPr="000162EF" w:rsidRDefault="2D7FB744" w:rsidP="00F01095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3ED21A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</w:t>
            </w:r>
            <w:r w:rsidR="6ACBC68A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DangNhap</w:t>
            </w:r>
            <w:r w:rsidR="003A522F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</w:t>
            </w:r>
            <w:r w:rsidR="00F01095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tenDangNhap</w:t>
            </w:r>
            <w:r w:rsidR="003A522F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</w:tcPr>
          <w:p w14:paraId="389CAD2F" w14:textId="35566061" w:rsidR="7C263271" w:rsidRPr="000162EF" w:rsidRDefault="00A9719A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NhanVien</w:t>
            </w:r>
          </w:p>
          <w:p w14:paraId="1B8A7BEA" w14:textId="6695F32E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2F1B9F74" w14:textId="69401931" w:rsidR="7C263271" w:rsidRPr="000162EF" w:rsidRDefault="71C8E54E" w:rsidP="2B61777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</w:t>
            </w:r>
            <w:r w:rsidR="0B314529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662E15FF" w14:textId="670D65E1" w:rsidR="7C263271" w:rsidRPr="000162EF" w:rsidRDefault="65EB8005" w:rsidP="7C263271">
            <w:pPr>
              <w:shd w:val="clear" w:color="auto" w:fill="FFFFFF" w:themeFill="background1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</w:t>
            </w:r>
            <w:r w:rsidR="7C26327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exception “Tên </w:t>
            </w:r>
            <w:r w:rsidR="00F01095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đăng nhập</w:t>
            </w:r>
            <w:r w:rsidR="7C26327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được rỗng”</w:t>
            </w:r>
            <w:r w:rsidR="0091738B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  <w:r w:rsidR="7C26327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7C263271" w:rsidRPr="000162EF" w14:paraId="640D9CF6" w14:textId="77777777" w:rsidTr="00CD156A">
        <w:trPr>
          <w:trHeight w:val="223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256301E1" w14:textId="482A512A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="00EB5D76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</w:tcPr>
          <w:p w14:paraId="5B887AAC" w14:textId="17BE320A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7D1D226C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  <w:p w14:paraId="449A8E34" w14:textId="5D8C4F25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3A165C1D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(String </w:t>
            </w:r>
            <w:r w:rsidR="5231DA4A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</w:tcPr>
          <w:p w14:paraId="4D852B3B" w14:textId="1CC81A14" w:rsidR="7C263271" w:rsidRPr="000162EF" w:rsidRDefault="00B92995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7C263271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tring</w:t>
            </w:r>
          </w:p>
          <w:p w14:paraId="5574EE88" w14:textId="6E293F4B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  <w:p w14:paraId="585D717C" w14:textId="66AF4502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66996F0E" w14:textId="292CA805" w:rsidR="7C263271" w:rsidRPr="000162EF" w:rsidRDefault="7C263271" w:rsidP="7C263271">
            <w:pPr>
              <w:shd w:val="clear" w:color="auto" w:fill="FFFFFF" w:themeFill="background1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</w:t>
            </w:r>
            <w:r w:rsidR="0091738B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2909D39C" w14:textId="272F5282" w:rsidR="7C263271" w:rsidRPr="000162EF" w:rsidRDefault="65EB8005" w:rsidP="7C26327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</w:t>
            </w:r>
            <w:r w:rsidR="7C26327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exception “Mật khẩu không được rỗng”</w:t>
            </w:r>
            <w:r w:rsidR="0091738B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</w:tr>
      <w:tr w:rsidR="7C263271" w:rsidRPr="000162EF" w14:paraId="3196C16E" w14:textId="77777777" w:rsidTr="00CD156A">
        <w:trPr>
          <w:trHeight w:val="205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4F27C518" w14:textId="741C2241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  <w:vAlign w:val="center"/>
          </w:tcPr>
          <w:p w14:paraId="7F27391A" w14:textId="3170ED7E" w:rsidR="7C263271" w:rsidRPr="000162EF" w:rsidRDefault="7C263271" w:rsidP="00C76D5C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</w:tcPr>
          <w:p w14:paraId="0857B961" w14:textId="5C7D5CFC" w:rsidR="7C263271" w:rsidRPr="000162EF" w:rsidRDefault="7C263271" w:rsidP="7C26327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08B15B97" w14:textId="04D2C460" w:rsidR="7C263271" w:rsidRPr="000162EF" w:rsidRDefault="51E2491B" w:rsidP="76F2445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TaiKhoan() {}</w:t>
            </w:r>
            <w:r w:rsidR="7C263271" w:rsidRPr="000162EF">
              <w:rPr>
                <w:rFonts w:ascii="Times New Roman" w:hAnsi="Times New Roman" w:cs="Times New Roman"/>
              </w:rPr>
              <w:br/>
            </w:r>
            <w:r w:rsidR="0CEBA14E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TaiKhoan(NhanVien tenDangNhap, String matKhau) {</w:t>
            </w:r>
          </w:p>
          <w:p w14:paraId="49F6BD7C" w14:textId="23CDB9FA" w:rsidR="7C263271" w:rsidRPr="000162EF" w:rsidRDefault="0CEBA14E" w:rsidP="76F24451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this.tenDangNhap = tenDangNhap;</w:t>
            </w:r>
          </w:p>
          <w:p w14:paraId="245AC7CB" w14:textId="3596C9B8" w:rsidR="7C263271" w:rsidRPr="000162EF" w:rsidRDefault="0CEBA14E" w:rsidP="76F24451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this.matKhau = matKhau;</w:t>
            </w:r>
          </w:p>
          <w:p w14:paraId="621FE2CB" w14:textId="29F9C9B9" w:rsidR="7C263271" w:rsidRPr="000162EF" w:rsidRDefault="0CEBA14E" w:rsidP="76F24451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784DE8E6" w14:textId="5AF2F5A4" w:rsidR="7C263271" w:rsidRPr="000162EF" w:rsidRDefault="0CEBA14E" w:rsidP="7C263271">
            <w:pPr>
              <w:shd w:val="clear" w:color="auto" w:fill="FFFFFF" w:themeFill="background1"/>
              <w:spacing w:before="240" w:after="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TaiKhoan(TaiKhoan original) { this.tenDangNhap = original.tenDangNhap; this.matKhau = original.matKhau; }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26A91219" w14:textId="241AE8BA" w:rsidR="7C263271" w:rsidRPr="000162EF" w:rsidRDefault="7C263271" w:rsidP="7C263271">
            <w:pPr>
              <w:shd w:val="clear" w:color="auto" w:fill="FFFFFF" w:themeFill="background1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7C263271" w:rsidRPr="000162EF" w14:paraId="456C2322" w14:textId="77777777" w:rsidTr="00CD156A">
        <w:trPr>
          <w:trHeight w:val="1305"/>
        </w:trPr>
        <w:tc>
          <w:tcPr>
            <w:tcW w:w="777" w:type="dxa"/>
            <w:tcMar>
              <w:left w:w="100" w:type="dxa"/>
              <w:right w:w="100" w:type="dxa"/>
            </w:tcMar>
            <w:vAlign w:val="center"/>
          </w:tcPr>
          <w:p w14:paraId="776EC819" w14:textId="506D5E40" w:rsidR="7C263271" w:rsidRPr="000162EF" w:rsidRDefault="7C263271" w:rsidP="00D4506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880" w:type="dxa"/>
            <w:tcMar>
              <w:left w:w="100" w:type="dxa"/>
              <w:right w:w="100" w:type="dxa"/>
            </w:tcMar>
            <w:vAlign w:val="center"/>
          </w:tcPr>
          <w:p w14:paraId="1B859DBE" w14:textId="6F3DB24D" w:rsidR="7C263271" w:rsidRPr="000162EF" w:rsidRDefault="7C263271" w:rsidP="00C76D5C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Viết phương thức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toString()</w:t>
            </w:r>
          </w:p>
        </w:tc>
        <w:tc>
          <w:tcPr>
            <w:tcW w:w="2220" w:type="dxa"/>
            <w:tcMar>
              <w:left w:w="100" w:type="dxa"/>
              <w:right w:w="100" w:type="dxa"/>
            </w:tcMar>
            <w:vAlign w:val="center"/>
          </w:tcPr>
          <w:p w14:paraId="39A3B182" w14:textId="09BDEDBC" w:rsidR="7C263271" w:rsidRPr="000162EF" w:rsidRDefault="00B92995" w:rsidP="00C76D5C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7C263271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3982446C" w14:textId="53A559FC" w:rsidR="7C263271" w:rsidRPr="000162EF" w:rsidRDefault="7C263271" w:rsidP="7C263271">
            <w:pPr>
              <w:shd w:val="clear" w:color="auto" w:fill="FFFFFF" w:themeFill="background1"/>
              <w:spacing w:after="0" w:line="360" w:lineRule="auto"/>
              <w:ind w:left="2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35" w:type="dxa"/>
            <w:tcMar>
              <w:left w:w="100" w:type="dxa"/>
              <w:right w:w="100" w:type="dxa"/>
            </w:tcMar>
          </w:tcPr>
          <w:p w14:paraId="2DF771E7" w14:textId="0AB562FD" w:rsidR="7C263271" w:rsidRPr="000162EF" w:rsidRDefault="7C263271" w:rsidP="7C26327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315148D2" w14:textId="51D027DA" w:rsidR="7C263271" w:rsidRPr="000162EF" w:rsidRDefault="7C263271" w:rsidP="00C628DB">
      <w:pPr>
        <w:pStyle w:val="NormalWeb"/>
        <w:shd w:val="clear" w:color="auto" w:fill="FFFFFF" w:themeFill="background1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39BD345B" w14:textId="50C556EC" w:rsidR="0D329751" w:rsidRPr="000162EF" w:rsidRDefault="0D329751" w:rsidP="009B79B9">
      <w:pPr>
        <w:pStyle w:val="Heading2"/>
        <w:numPr>
          <w:ilvl w:val="1"/>
          <w:numId w:val="3"/>
        </w:numPr>
        <w:rPr>
          <w:rFonts w:eastAsia="Times New Roman" w:cs="Times New Roman"/>
        </w:rPr>
      </w:pPr>
      <w:bookmarkStart w:id="6" w:name="_Toc178710123"/>
      <w:bookmarkStart w:id="7" w:name="_Toc180951405"/>
      <w:r w:rsidRPr="000162EF">
        <w:rPr>
          <w:rFonts w:eastAsia="Times New Roman" w:cs="Times New Roman"/>
        </w:rPr>
        <w:t xml:space="preserve">Thực thể </w:t>
      </w:r>
      <w:r w:rsidR="00D05955" w:rsidRPr="000162EF">
        <w:rPr>
          <w:rFonts w:eastAsia="Times New Roman" w:cs="Times New Roman"/>
        </w:rPr>
        <w:t>SanPham</w:t>
      </w:r>
      <w:r w:rsidR="445F4409" w:rsidRPr="000162EF">
        <w:rPr>
          <w:rFonts w:eastAsia="Times New Roman" w:cs="Times New Roman"/>
        </w:rPr>
        <w:t>:</w:t>
      </w:r>
      <w:bookmarkEnd w:id="6"/>
      <w:bookmarkEnd w:id="7"/>
    </w:p>
    <w:tbl>
      <w:tblPr>
        <w:tblStyle w:val="TableGrid"/>
        <w:tblW w:w="1033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1"/>
        <w:gridCol w:w="2812"/>
        <w:gridCol w:w="2184"/>
        <w:gridCol w:w="2258"/>
        <w:gridCol w:w="2268"/>
      </w:tblGrid>
      <w:tr w:rsidR="7C263271" w:rsidRPr="000162EF" w14:paraId="02DDC7A1" w14:textId="77777777" w:rsidTr="00CD156A">
        <w:trPr>
          <w:trHeight w:val="724"/>
        </w:trPr>
        <w:tc>
          <w:tcPr>
            <w:tcW w:w="811" w:type="dxa"/>
            <w:vAlign w:val="center"/>
          </w:tcPr>
          <w:p w14:paraId="4F2FB77B" w14:textId="7777777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812" w:type="dxa"/>
            <w:vAlign w:val="center"/>
          </w:tcPr>
          <w:p w14:paraId="6C4510C7" w14:textId="323B8D4D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184" w:type="dxa"/>
            <w:vAlign w:val="center"/>
          </w:tcPr>
          <w:p w14:paraId="775E8D8C" w14:textId="2B2EFFE4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58" w:type="dxa"/>
            <w:vAlign w:val="center"/>
          </w:tcPr>
          <w:p w14:paraId="6B6C0B15" w14:textId="1FE3ADA1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268" w:type="dxa"/>
            <w:vAlign w:val="center"/>
          </w:tcPr>
          <w:p w14:paraId="3C6942FF" w14:textId="3BCE0159" w:rsidR="7C263271" w:rsidRPr="000162EF" w:rsidRDefault="7C263271" w:rsidP="00233F0E">
            <w:pPr>
              <w:tabs>
                <w:tab w:val="center" w:pos="173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7C263271" w:rsidRPr="000162EF" w14:paraId="09E6DDEC" w14:textId="77777777" w:rsidTr="00CD156A">
        <w:trPr>
          <w:trHeight w:val="546"/>
        </w:trPr>
        <w:tc>
          <w:tcPr>
            <w:tcW w:w="811" w:type="dxa"/>
            <w:vAlign w:val="center"/>
          </w:tcPr>
          <w:p w14:paraId="70D6810B" w14:textId="7777777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12" w:type="dxa"/>
          </w:tcPr>
          <w:p w14:paraId="0057EE24" w14:textId="76768FFA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184" w:type="dxa"/>
          </w:tcPr>
          <w:p w14:paraId="5C333F59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8" w:type="dxa"/>
          </w:tcPr>
          <w:p w14:paraId="0A452A4A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5A675952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7C263271" w:rsidRPr="000162EF" w14:paraId="1BADA8B7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38C3B91E" w14:textId="7777777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1.1</w:t>
            </w:r>
          </w:p>
        </w:tc>
        <w:tc>
          <w:tcPr>
            <w:tcW w:w="2812" w:type="dxa"/>
          </w:tcPr>
          <w:p w14:paraId="2EBCF4B6" w14:textId="0B0A68ED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D0595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</w:p>
        </w:tc>
        <w:tc>
          <w:tcPr>
            <w:tcW w:w="2184" w:type="dxa"/>
          </w:tcPr>
          <w:p w14:paraId="6B8D5CEE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1918CA97" w14:textId="329714F8" w:rsidR="7C263271" w:rsidRPr="000162EF" w:rsidRDefault="00BEA2BF" w:rsidP="04704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Dãy số gồm </w:t>
            </w:r>
            <w:r w:rsidR="58D75FF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5-10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ký tự</w:t>
            </w:r>
            <w:r w:rsidR="409A6C8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, duy nhất</w:t>
            </w:r>
            <w:r w:rsidR="4A05B50A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, Không được rỗng</w:t>
            </w:r>
          </w:p>
        </w:tc>
        <w:tc>
          <w:tcPr>
            <w:tcW w:w="2268" w:type="dxa"/>
          </w:tcPr>
          <w:p w14:paraId="6419F8E9" w14:textId="777FCFD3" w:rsidR="7C263271" w:rsidRPr="000162EF" w:rsidRDefault="4D6DC5D9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định danh </w:t>
            </w:r>
            <w:r w:rsidR="005625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của sản phẩm</w:t>
            </w:r>
          </w:p>
        </w:tc>
      </w:tr>
      <w:tr w:rsidR="7C263271" w:rsidRPr="000162EF" w14:paraId="36235371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6233AC8C" w14:textId="7777777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812" w:type="dxa"/>
          </w:tcPr>
          <w:p w14:paraId="1251C296" w14:textId="099433CB" w:rsidR="59B2A047" w:rsidRPr="000162EF" w:rsidRDefault="59B2A047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ten</w:t>
            </w:r>
            <w:r w:rsidR="007E10E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</w:p>
        </w:tc>
        <w:tc>
          <w:tcPr>
            <w:tcW w:w="2184" w:type="dxa"/>
          </w:tcPr>
          <w:p w14:paraId="39FB2AD0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73304410" w14:textId="17D66B23" w:rsidR="7C263271" w:rsidRPr="000162EF" w:rsidRDefault="5EE85E8F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68" w:type="dxa"/>
          </w:tcPr>
          <w:p w14:paraId="3E565D9B" w14:textId="02D99E0A" w:rsidR="7C263271" w:rsidRPr="000162EF" w:rsidRDefault="6EBCB4DB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Tên </w:t>
            </w:r>
            <w:r w:rsidR="005625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580508" w:rsidRPr="000162EF" w14:paraId="6182D123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54463683" w14:textId="0634CAF8" w:rsidR="00580508" w:rsidRPr="000162EF" w:rsidRDefault="00580508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812" w:type="dxa"/>
          </w:tcPr>
          <w:p w14:paraId="24A61310" w14:textId="4A4482D8" w:rsidR="00580508" w:rsidRPr="000162EF" w:rsidRDefault="00580508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danhMuc</w:t>
            </w:r>
          </w:p>
        </w:tc>
        <w:tc>
          <w:tcPr>
            <w:tcW w:w="2184" w:type="dxa"/>
          </w:tcPr>
          <w:p w14:paraId="12360DA1" w14:textId="38D91B69" w:rsidR="00580508" w:rsidRPr="000162EF" w:rsidRDefault="007E10E6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3EB59189" w14:textId="17937201" w:rsidR="00580508" w:rsidRPr="000162EF" w:rsidRDefault="00016887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68" w:type="dxa"/>
          </w:tcPr>
          <w:p w14:paraId="569D0983" w14:textId="4389FD4B" w:rsidR="00580508" w:rsidRPr="000162EF" w:rsidRDefault="00F5306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Danh mục</w:t>
            </w:r>
          </w:p>
        </w:tc>
      </w:tr>
      <w:tr w:rsidR="00F5306C" w:rsidRPr="000162EF" w14:paraId="52F00C7D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07F6C284" w14:textId="77777777" w:rsidR="00F5306C" w:rsidRPr="000162EF" w:rsidRDefault="00F5306C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812" w:type="dxa"/>
          </w:tcPr>
          <w:p w14:paraId="2090FE59" w14:textId="4D335977" w:rsidR="00F5306C" w:rsidRPr="000162EF" w:rsidRDefault="00F5306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loaiSanPham</w:t>
            </w:r>
          </w:p>
        </w:tc>
        <w:tc>
          <w:tcPr>
            <w:tcW w:w="2184" w:type="dxa"/>
          </w:tcPr>
          <w:p w14:paraId="757A5F3D" w14:textId="4A39667C" w:rsidR="00F5306C" w:rsidRPr="000162EF" w:rsidRDefault="00F5306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72A4AF3A" w14:textId="54F621A5" w:rsidR="00F5306C" w:rsidRPr="000162EF" w:rsidRDefault="00F5306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68" w:type="dxa"/>
          </w:tcPr>
          <w:p w14:paraId="32E33EE1" w14:textId="7EA5C21F" w:rsidR="00F5306C" w:rsidRPr="000162EF" w:rsidRDefault="00F5306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Loại sản phẩm</w:t>
            </w:r>
          </w:p>
        </w:tc>
      </w:tr>
      <w:tr w:rsidR="7C263271" w:rsidRPr="000162EF" w14:paraId="6F035C0F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31496AE1" w14:textId="72912AF9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12" w:type="dxa"/>
          </w:tcPr>
          <w:p w14:paraId="2365BE63" w14:textId="60D895DF" w:rsidR="4F19946F" w:rsidRPr="000162EF" w:rsidRDefault="4F19946F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ngaySX</w:t>
            </w:r>
          </w:p>
        </w:tc>
        <w:tc>
          <w:tcPr>
            <w:tcW w:w="2184" w:type="dxa"/>
          </w:tcPr>
          <w:p w14:paraId="64978035" w14:textId="37BB4156" w:rsidR="7C263271" w:rsidRPr="000162EF" w:rsidRDefault="00FD6A8E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2258" w:type="dxa"/>
          </w:tcPr>
          <w:p w14:paraId="51C3C5C1" w14:textId="17B5529D" w:rsidR="7C263271" w:rsidRPr="000162EF" w:rsidRDefault="0F35F8C3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68" w:type="dxa"/>
          </w:tcPr>
          <w:p w14:paraId="16CB1A9A" w14:textId="3605F203" w:rsidR="7C263271" w:rsidRPr="000162EF" w:rsidRDefault="069230B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Ngày sản xuất</w:t>
            </w:r>
          </w:p>
        </w:tc>
      </w:tr>
      <w:tr w:rsidR="7C263271" w:rsidRPr="000162EF" w14:paraId="54E29EF7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40259276" w14:textId="6AB38A4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12" w:type="dxa"/>
          </w:tcPr>
          <w:p w14:paraId="0E77F625" w14:textId="618E191E" w:rsidR="1CC11124" w:rsidRPr="000162EF" w:rsidRDefault="1CC11124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nhaSX</w:t>
            </w:r>
          </w:p>
        </w:tc>
        <w:tc>
          <w:tcPr>
            <w:tcW w:w="2184" w:type="dxa"/>
          </w:tcPr>
          <w:p w14:paraId="36D08D87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25C39C1F" w14:textId="112EBB81" w:rsidR="7C263271" w:rsidRPr="000162EF" w:rsidRDefault="13CBEF33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68" w:type="dxa"/>
          </w:tcPr>
          <w:p w14:paraId="62AE2B25" w14:textId="716B6FCA" w:rsidR="7C263271" w:rsidRPr="000162EF" w:rsidRDefault="13CBEF33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Nhà sản xuất</w:t>
            </w:r>
          </w:p>
        </w:tc>
      </w:tr>
      <w:tr w:rsidR="7C263271" w:rsidRPr="000162EF" w14:paraId="0E16C89E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48E4703A" w14:textId="3EE8B86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12" w:type="dxa"/>
          </w:tcPr>
          <w:p w14:paraId="3BDE77B4" w14:textId="1FA2C985" w:rsidR="2ABC4CA5" w:rsidRPr="000162EF" w:rsidRDefault="2ABC4CA5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ngayTao</w:t>
            </w:r>
          </w:p>
        </w:tc>
        <w:tc>
          <w:tcPr>
            <w:tcW w:w="2184" w:type="dxa"/>
          </w:tcPr>
          <w:p w14:paraId="46BCAD00" w14:textId="10AE2811" w:rsidR="7C263271" w:rsidRPr="000162EF" w:rsidRDefault="6FF7ED84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2258" w:type="dxa"/>
          </w:tcPr>
          <w:p w14:paraId="01B663D9" w14:textId="76CA3ABC" w:rsidR="7C263271" w:rsidRPr="000162EF" w:rsidRDefault="199934B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Tự động phát sinh khi tạo mới</w:t>
            </w:r>
          </w:p>
        </w:tc>
        <w:tc>
          <w:tcPr>
            <w:tcW w:w="2268" w:type="dxa"/>
          </w:tcPr>
          <w:p w14:paraId="5A082328" w14:textId="1DDCF39B" w:rsidR="7C263271" w:rsidRPr="000162EF" w:rsidRDefault="199934B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Ngày tạo bản ghi</w:t>
            </w:r>
          </w:p>
        </w:tc>
      </w:tr>
      <w:tr w:rsidR="7C263271" w:rsidRPr="000162EF" w14:paraId="0E2F1BB0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0C3D328C" w14:textId="7D7465EC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12" w:type="dxa"/>
          </w:tcPr>
          <w:p w14:paraId="338CDC4A" w14:textId="4E2C53F3" w:rsidR="4BD050D2" w:rsidRPr="000162EF" w:rsidRDefault="4BD050D2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ngayCapNhat</w:t>
            </w:r>
          </w:p>
        </w:tc>
        <w:tc>
          <w:tcPr>
            <w:tcW w:w="2184" w:type="dxa"/>
          </w:tcPr>
          <w:p w14:paraId="665A7345" w14:textId="2EFF3C04" w:rsidR="7C263271" w:rsidRPr="000162EF" w:rsidRDefault="6FF7ED84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2258" w:type="dxa"/>
          </w:tcPr>
          <w:p w14:paraId="4FA50E54" w14:textId="656EBB66" w:rsidR="7C263271" w:rsidRPr="000162EF" w:rsidRDefault="1BF4F0C8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Tự động cập nhật khi có thay đổi</w:t>
            </w:r>
          </w:p>
        </w:tc>
        <w:tc>
          <w:tcPr>
            <w:tcW w:w="2268" w:type="dxa"/>
          </w:tcPr>
          <w:p w14:paraId="37F8CD60" w14:textId="19D78CAB" w:rsidR="7C263271" w:rsidRPr="000162EF" w:rsidRDefault="2ACAB2D2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Ngày cập nhật cuối</w:t>
            </w:r>
          </w:p>
        </w:tc>
      </w:tr>
      <w:tr w:rsidR="7C263271" w:rsidRPr="000162EF" w14:paraId="1B6941A9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50BE7B13" w14:textId="72FDC4EF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12" w:type="dxa"/>
          </w:tcPr>
          <w:p w14:paraId="5BEF2512" w14:textId="668A2958" w:rsidR="0E7235DC" w:rsidRPr="000162EF" w:rsidRDefault="0E7235DC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soLuongTon</w:t>
            </w:r>
          </w:p>
        </w:tc>
        <w:tc>
          <w:tcPr>
            <w:tcW w:w="2184" w:type="dxa"/>
          </w:tcPr>
          <w:p w14:paraId="46DD27EC" w14:textId="77439B87" w:rsidR="7C263271" w:rsidRPr="000162EF" w:rsidRDefault="686DC356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258" w:type="dxa"/>
          </w:tcPr>
          <w:p w14:paraId="7C264BE0" w14:textId="1AA25F93" w:rsidR="7C263271" w:rsidRPr="000162EF" w:rsidRDefault="0F7EF4F3" w:rsidP="04704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soLuongTon </w:t>
            </w:r>
            <w:r w:rsidR="3DC43AC7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&gt;= 0</w:t>
            </w:r>
          </w:p>
          <w:p w14:paraId="630FB004" w14:textId="53B7FC04" w:rsidR="7C263271" w:rsidRPr="000162EF" w:rsidRDefault="42074A3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68" w:type="dxa"/>
          </w:tcPr>
          <w:p w14:paraId="6969079E" w14:textId="03B80B16" w:rsidR="7C263271" w:rsidRPr="000162EF" w:rsidRDefault="7FF21FA9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tồn trong kho</w:t>
            </w:r>
          </w:p>
        </w:tc>
      </w:tr>
      <w:tr w:rsidR="7C263271" w:rsidRPr="000162EF" w14:paraId="127A4E5B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7E107D7D" w14:textId="19FC2CB5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12" w:type="dxa"/>
          </w:tcPr>
          <w:p w14:paraId="4E696209" w14:textId="199EB775" w:rsidR="45FDE108" w:rsidRPr="000162EF" w:rsidRDefault="45FDE108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</w:p>
        </w:tc>
        <w:tc>
          <w:tcPr>
            <w:tcW w:w="2184" w:type="dxa"/>
          </w:tcPr>
          <w:p w14:paraId="03A7730C" w14:textId="78AA0CD5" w:rsidR="7C263271" w:rsidRPr="000162EF" w:rsidRDefault="00B06FA3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258" w:type="dxa"/>
          </w:tcPr>
          <w:p w14:paraId="54D2FB6F" w14:textId="5E34AFA7" w:rsidR="7C263271" w:rsidRPr="000162EF" w:rsidRDefault="0F7EF4F3" w:rsidP="04704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donGia </w:t>
            </w:r>
            <w:r w:rsidR="290F7DA0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&gt;= 0</w:t>
            </w:r>
          </w:p>
          <w:p w14:paraId="446B098A" w14:textId="61261803" w:rsidR="7C263271" w:rsidRPr="000162EF" w:rsidRDefault="0BEC1259" w:rsidP="04704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  <w:p w14:paraId="54F4C4B8" w14:textId="4304000F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57BAB6F3" w14:textId="4C5AB35C" w:rsidR="7C263271" w:rsidRPr="000162EF" w:rsidRDefault="48871B04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Đơn giá của thuốc</w:t>
            </w:r>
            <w:r w:rsidR="005625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hoặc thiết bị y tế</w:t>
            </w:r>
          </w:p>
        </w:tc>
      </w:tr>
      <w:tr w:rsidR="7C263271" w:rsidRPr="000162EF" w14:paraId="629B1578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329A3D34" w14:textId="54645E12" w:rsidR="0FE0341F" w:rsidRPr="000162EF" w:rsidRDefault="0FE0341F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12" w:type="dxa"/>
          </w:tcPr>
          <w:p w14:paraId="77372C90" w14:textId="0914F8B2" w:rsidR="0FE0341F" w:rsidRPr="000162EF" w:rsidRDefault="0FE0341F" w:rsidP="7C26327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thue</w:t>
            </w:r>
          </w:p>
        </w:tc>
        <w:tc>
          <w:tcPr>
            <w:tcW w:w="2184" w:type="dxa"/>
          </w:tcPr>
          <w:p w14:paraId="5FAEE29E" w14:textId="59FC47F9" w:rsidR="0FE0341F" w:rsidRPr="000162EF" w:rsidRDefault="0FE0341F" w:rsidP="7C263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float</w:t>
            </w:r>
          </w:p>
        </w:tc>
        <w:tc>
          <w:tcPr>
            <w:tcW w:w="2258" w:type="dxa"/>
          </w:tcPr>
          <w:p w14:paraId="38911478" w14:textId="6257D372" w:rsidR="7C263271" w:rsidRPr="000162EF" w:rsidRDefault="191712E7" w:rsidP="04704259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0 &lt;= thue &lt;= 1</w:t>
            </w:r>
          </w:p>
          <w:p w14:paraId="2E903F5C" w14:textId="46AD314C" w:rsidR="7C263271" w:rsidRPr="000162EF" w:rsidRDefault="61094579" w:rsidP="04704259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2268" w:type="dxa"/>
          </w:tcPr>
          <w:p w14:paraId="71625C97" w14:textId="61C9299E" w:rsidR="7C263271" w:rsidRPr="000162EF" w:rsidRDefault="02857882" w:rsidP="7C26327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Thuế</w:t>
            </w:r>
          </w:p>
        </w:tc>
      </w:tr>
      <w:tr w:rsidR="7C263271" w:rsidRPr="000162EF" w14:paraId="0FA8DB83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7EAB198E" w14:textId="3CA8E5D1" w:rsidR="7C263271" w:rsidRPr="000162EF" w:rsidRDefault="250E703A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  <w:r w:rsidR="00580508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12" w:type="dxa"/>
          </w:tcPr>
          <w:p w14:paraId="6FF60F96" w14:textId="18818D3A" w:rsidR="0FE0341F" w:rsidRPr="000162EF" w:rsidRDefault="0FE0341F" w:rsidP="7C263271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hanSuDung</w:t>
            </w:r>
          </w:p>
        </w:tc>
        <w:tc>
          <w:tcPr>
            <w:tcW w:w="2184" w:type="dxa"/>
          </w:tcPr>
          <w:p w14:paraId="6C69F0A8" w14:textId="0443DA03" w:rsidR="7C263271" w:rsidRPr="000162EF" w:rsidRDefault="6FF7ED84" w:rsidP="7C26327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2258" w:type="dxa"/>
          </w:tcPr>
          <w:p w14:paraId="78BF204C" w14:textId="61261803" w:rsidR="7C263271" w:rsidRPr="000162EF" w:rsidRDefault="66B5E2D5" w:rsidP="307CBC7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  <w:p w14:paraId="31D855E6" w14:textId="57CD9EB1" w:rsidR="7C263271" w:rsidRPr="000162EF" w:rsidRDefault="7C263271" w:rsidP="7C263271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0C3561BF" w14:textId="11931D3F" w:rsidR="7C263271" w:rsidRPr="000162EF" w:rsidRDefault="66B5E2D5" w:rsidP="7C26327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Hạn sử dụng của thuốc</w:t>
            </w:r>
          </w:p>
        </w:tc>
      </w:tr>
      <w:tr w:rsidR="7C263271" w:rsidRPr="000162EF" w14:paraId="2380434A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2010A1AC" w14:textId="7777777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812" w:type="dxa"/>
          </w:tcPr>
          <w:p w14:paraId="3E547223" w14:textId="7F0E414F" w:rsidR="7C263271" w:rsidRPr="000162EF" w:rsidRDefault="7C263271" w:rsidP="006422E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184" w:type="dxa"/>
          </w:tcPr>
          <w:p w14:paraId="187ABAD2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8" w:type="dxa"/>
          </w:tcPr>
          <w:p w14:paraId="1B11B6DC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4F917EAC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7C263271" w:rsidRPr="000162EF" w14:paraId="1A001DAD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3458C814" w14:textId="7777777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2812" w:type="dxa"/>
          </w:tcPr>
          <w:p w14:paraId="05D16C95" w14:textId="220D4B25" w:rsidR="7C263271" w:rsidRPr="000162EF" w:rsidRDefault="6F394BE5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  <w:r w:rsidR="005625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(String ma</w:t>
            </w:r>
            <w:r w:rsidR="005625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  <w:p w14:paraId="379F409F" w14:textId="3F31605D" w:rsidR="006422EA" w:rsidRPr="000162EF" w:rsidRDefault="006422EA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84" w:type="dxa"/>
          </w:tcPr>
          <w:p w14:paraId="0155C34C" w14:textId="195714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562AC984" w14:textId="6891BBA8" w:rsidR="7C263271" w:rsidRPr="000162EF" w:rsidRDefault="6EE4703F" w:rsidP="3D35B58D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Phát sinh mã thuốc nếu để trống</w:t>
            </w:r>
          </w:p>
        </w:tc>
        <w:tc>
          <w:tcPr>
            <w:tcW w:w="2268" w:type="dxa"/>
          </w:tcPr>
          <w:p w14:paraId="5C5AB7B3" w14:textId="28D34689" w:rsidR="7C263271" w:rsidRPr="000162EF" w:rsidRDefault="7C263271" w:rsidP="7EF304D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Phát sinh tự động</w:t>
            </w:r>
            <w:r w:rsidR="6EE4703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mã theo quy luật</w:t>
            </w:r>
          </w:p>
          <w:p w14:paraId="04A48F5C" w14:textId="66621FEF" w:rsidR="7C263271" w:rsidRPr="000162EF" w:rsidRDefault="7C263271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16887" w:rsidRPr="000162EF" w14:paraId="7578C343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76648CD1" w14:textId="22434F40" w:rsidR="00016887" w:rsidRPr="000162EF" w:rsidRDefault="00016887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2812" w:type="dxa"/>
          </w:tcPr>
          <w:p w14:paraId="0A7B1209" w14:textId="3288A917" w:rsidR="00016887" w:rsidRPr="000162EF" w:rsidRDefault="00192608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setDanhMuc(</w:t>
            </w:r>
            <w:r w:rsidR="005625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String danhMuc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)</w:t>
            </w:r>
          </w:p>
        </w:tc>
        <w:tc>
          <w:tcPr>
            <w:tcW w:w="2184" w:type="dxa"/>
          </w:tcPr>
          <w:p w14:paraId="2E6F8A29" w14:textId="7CBF2298" w:rsidR="00016887" w:rsidRPr="000162EF" w:rsidRDefault="00192608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081404CA" w14:textId="77777777" w:rsidR="00016887" w:rsidRPr="000162EF" w:rsidRDefault="00016887" w:rsidP="3D35B58D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3086E36" w14:textId="2FC3E769" w:rsidR="00016887" w:rsidRPr="000162EF" w:rsidRDefault="00016887" w:rsidP="7EF304D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7C263271" w:rsidRPr="000162EF" w14:paraId="23062505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35C06AE1" w14:textId="4A5E1AC2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12" w:type="dxa"/>
          </w:tcPr>
          <w:p w14:paraId="7DBC7B90" w14:textId="526E80A1" w:rsidR="7C263271" w:rsidRPr="000162EF" w:rsidRDefault="03CDF460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setTen</w:t>
            </w:r>
            <w:r w:rsidR="00F3776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(String ten</w:t>
            </w:r>
            <w:r w:rsidR="00F3776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84" w:type="dxa"/>
          </w:tcPr>
          <w:p w14:paraId="22C374A8" w14:textId="5E30E95E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5C4C2747" w14:textId="69B2B62D" w:rsidR="7C263271" w:rsidRPr="000162EF" w:rsidRDefault="7C263271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="00F3776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tenSP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được rỗng</w:t>
            </w:r>
          </w:p>
        </w:tc>
        <w:tc>
          <w:tcPr>
            <w:tcW w:w="2268" w:type="dxa"/>
          </w:tcPr>
          <w:p w14:paraId="248E00EA" w14:textId="26899DC3" w:rsidR="7C263271" w:rsidRPr="000162EF" w:rsidRDefault="725EAABF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  <w:r w:rsidR="7C26327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"Tên </w:t>
            </w:r>
            <w:r w:rsidR="00F3776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</w:t>
            </w:r>
            <w:r w:rsidR="7C26327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được rỗng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7C26327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nếu không hợp lệ</w:t>
            </w:r>
          </w:p>
        </w:tc>
      </w:tr>
      <w:tr w:rsidR="7C263271" w:rsidRPr="000162EF" w14:paraId="4A545786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29A92ABC" w14:textId="77D73F6B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12" w:type="dxa"/>
          </w:tcPr>
          <w:p w14:paraId="7ED08D7E" w14:textId="24979ED2" w:rsidR="7C263271" w:rsidRPr="000162EF" w:rsidRDefault="29F46FFF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setNgaySX(</w:t>
            </w:r>
            <w:r w:rsidR="06126D0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ngaySX)</w:t>
            </w:r>
          </w:p>
        </w:tc>
        <w:tc>
          <w:tcPr>
            <w:tcW w:w="2184" w:type="dxa"/>
          </w:tcPr>
          <w:p w14:paraId="0C239B80" w14:textId="6F87B316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243B795E" w14:textId="7F01F9FE" w:rsidR="7C263271" w:rsidRPr="000162EF" w:rsidRDefault="1834AF9F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ngaySX không được rỗng</w:t>
            </w:r>
          </w:p>
        </w:tc>
        <w:tc>
          <w:tcPr>
            <w:tcW w:w="2268" w:type="dxa"/>
          </w:tcPr>
          <w:p w14:paraId="144118D7" w14:textId="2DAFFDB5" w:rsidR="7C263271" w:rsidRPr="000162EF" w:rsidRDefault="10BEB042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Ngày sản xuất không thể trong tương lai</w:t>
            </w:r>
          </w:p>
        </w:tc>
      </w:tr>
      <w:tr w:rsidR="7C263271" w:rsidRPr="000162EF" w14:paraId="6A9B095F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54217A38" w14:textId="2AD819DD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12" w:type="dxa"/>
          </w:tcPr>
          <w:p w14:paraId="60C4EF16" w14:textId="260F1E53" w:rsidR="7C263271" w:rsidRPr="000162EF" w:rsidRDefault="0FDF15C5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setNhaSX(String nhaSX)</w:t>
            </w:r>
          </w:p>
        </w:tc>
        <w:tc>
          <w:tcPr>
            <w:tcW w:w="2184" w:type="dxa"/>
          </w:tcPr>
          <w:p w14:paraId="399A20D4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5C73C521" w14:textId="3A5EC255" w:rsidR="7C263271" w:rsidRPr="000162EF" w:rsidRDefault="07F1B6B2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không rỗng</w:t>
            </w:r>
          </w:p>
        </w:tc>
        <w:tc>
          <w:tcPr>
            <w:tcW w:w="2268" w:type="dxa"/>
          </w:tcPr>
          <w:p w14:paraId="2B4072BD" w14:textId="650A4FB2" w:rsidR="7C263271" w:rsidRPr="000162EF" w:rsidRDefault="0A6D2A6F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"Nhà sản xuất không được rỗng" nếu không hợp lệ</w:t>
            </w:r>
          </w:p>
        </w:tc>
      </w:tr>
      <w:tr w:rsidR="7C263271" w:rsidRPr="000162EF" w14:paraId="35116903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0A53E314" w14:textId="20A74DF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12" w:type="dxa"/>
          </w:tcPr>
          <w:p w14:paraId="4E585C8F" w14:textId="31C8D625" w:rsidR="7C263271" w:rsidRPr="000162EF" w:rsidRDefault="719944A0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setNgayTao(</w:t>
            </w:r>
            <w:r w:rsidR="06126D0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</w:t>
            </w:r>
            <w:r w:rsidR="322BE7B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ngayTao)</w:t>
            </w:r>
          </w:p>
        </w:tc>
        <w:tc>
          <w:tcPr>
            <w:tcW w:w="2184" w:type="dxa"/>
          </w:tcPr>
          <w:p w14:paraId="3ADC707C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675DFD8A" w14:textId="4495FDC5" w:rsidR="7C263271" w:rsidRPr="000162EF" w:rsidRDefault="3C0B5BA8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Tự động tạo</w:t>
            </w:r>
          </w:p>
        </w:tc>
        <w:tc>
          <w:tcPr>
            <w:tcW w:w="2268" w:type="dxa"/>
          </w:tcPr>
          <w:p w14:paraId="673B5B45" w14:textId="3A736E6B" w:rsidR="7C263271" w:rsidRPr="000162EF" w:rsidRDefault="218C2D40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ngày tạo thuốc</w:t>
            </w:r>
          </w:p>
        </w:tc>
      </w:tr>
      <w:tr w:rsidR="7C263271" w:rsidRPr="000162EF" w14:paraId="7CF80A73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65578616" w14:textId="7B3A281E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12" w:type="dxa"/>
          </w:tcPr>
          <w:p w14:paraId="481AB1C7" w14:textId="7F34F3B1" w:rsidR="7C263271" w:rsidRPr="000162EF" w:rsidRDefault="2BC100C0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setNgayCapNhat(D ngayCapNhat)</w:t>
            </w:r>
          </w:p>
        </w:tc>
        <w:tc>
          <w:tcPr>
            <w:tcW w:w="2184" w:type="dxa"/>
          </w:tcPr>
          <w:p w14:paraId="0D6962F4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3000F7CB" w14:textId="747B788D" w:rsidR="7C263271" w:rsidRPr="000162EF" w:rsidRDefault="5D4A3C0C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Tự động cập nhật</w:t>
            </w:r>
          </w:p>
        </w:tc>
        <w:tc>
          <w:tcPr>
            <w:tcW w:w="2268" w:type="dxa"/>
          </w:tcPr>
          <w:p w14:paraId="7835AE3C" w14:textId="47AE19A8" w:rsidR="7C263271" w:rsidRPr="000162EF" w:rsidRDefault="5409A3A0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ngày cập thuốc</w:t>
            </w:r>
          </w:p>
        </w:tc>
      </w:tr>
      <w:tr w:rsidR="7C263271" w:rsidRPr="000162EF" w14:paraId="73FD4096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3CAB35D3" w14:textId="0E32C7C1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12" w:type="dxa"/>
          </w:tcPr>
          <w:p w14:paraId="3A5704F8" w14:textId="66683F0F" w:rsidR="7C263271" w:rsidRPr="000162EF" w:rsidRDefault="753EB3D4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setSoLuongTon(int soLuongTon)</w:t>
            </w:r>
          </w:p>
        </w:tc>
        <w:tc>
          <w:tcPr>
            <w:tcW w:w="2184" w:type="dxa"/>
          </w:tcPr>
          <w:p w14:paraId="2D0F9CE1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void </w:t>
            </w:r>
          </w:p>
        </w:tc>
        <w:tc>
          <w:tcPr>
            <w:tcW w:w="2258" w:type="dxa"/>
          </w:tcPr>
          <w:p w14:paraId="12FD38DC" w14:textId="251D73CD" w:rsidR="7C263271" w:rsidRPr="000162EF" w:rsidRDefault="490F7E38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soLuongTon </w:t>
            </w:r>
            <w:r w:rsidR="6CB8835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&gt;= 0</w:t>
            </w:r>
          </w:p>
        </w:tc>
        <w:tc>
          <w:tcPr>
            <w:tcW w:w="2268" w:type="dxa"/>
          </w:tcPr>
          <w:p w14:paraId="1E474471" w14:textId="3CC046C5" w:rsidR="7C263271" w:rsidRPr="000162EF" w:rsidRDefault="7C263271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7872255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 tồn &gt;= 0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nếu tham số </w:t>
            </w:r>
            <w:r w:rsidR="6C830D7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soLuongTon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hợp lệ</w:t>
            </w:r>
          </w:p>
        </w:tc>
      </w:tr>
      <w:tr w:rsidR="7C263271" w:rsidRPr="000162EF" w14:paraId="0A5E308D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798FA01E" w14:textId="44128F9B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12" w:type="dxa"/>
          </w:tcPr>
          <w:p w14:paraId="2EB90EA5" w14:textId="28233508" w:rsidR="7C263271" w:rsidRPr="000162EF" w:rsidRDefault="7CFD934D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(int 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184" w:type="dxa"/>
          </w:tcPr>
          <w:p w14:paraId="0996E104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258" w:type="dxa"/>
          </w:tcPr>
          <w:p w14:paraId="6852A1F0" w14:textId="1C50242E" w:rsidR="7C263271" w:rsidRPr="000162EF" w:rsidRDefault="17A63110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5133BED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&gt;= 0</w:t>
            </w:r>
          </w:p>
        </w:tc>
        <w:tc>
          <w:tcPr>
            <w:tcW w:w="2268" w:type="dxa"/>
          </w:tcPr>
          <w:p w14:paraId="5FA12532" w14:textId="7EECF601" w:rsidR="7C263271" w:rsidRPr="000162EF" w:rsidRDefault="7C263271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1F344C0A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Đơn giá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bán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&gt;</w:t>
            </w:r>
            <w:r w:rsidR="6D4C1C3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0  ” nếu tham số </w:t>
            </w:r>
            <w:r w:rsidR="12146CC0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hợp lệ</w:t>
            </w:r>
          </w:p>
        </w:tc>
      </w:tr>
      <w:tr w:rsidR="506D3FFD" w:rsidRPr="000162EF" w14:paraId="4CB97D1C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2547E344" w14:textId="5F3BB8E8" w:rsidR="6E976CD9" w:rsidRPr="000162EF" w:rsidRDefault="6E976CD9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812" w:type="dxa"/>
          </w:tcPr>
          <w:p w14:paraId="3A35307E" w14:textId="709597C1" w:rsidR="6E976CD9" w:rsidRPr="000162EF" w:rsidRDefault="6E976CD9" w:rsidP="506D3FFD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setThue(float thue)</w:t>
            </w:r>
          </w:p>
        </w:tc>
        <w:tc>
          <w:tcPr>
            <w:tcW w:w="2184" w:type="dxa"/>
          </w:tcPr>
          <w:p w14:paraId="6A603E8F" w14:textId="18C74509" w:rsidR="506D3FFD" w:rsidRPr="000162EF" w:rsidRDefault="506D3FFD" w:rsidP="506D3F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8" w:type="dxa"/>
          </w:tcPr>
          <w:p w14:paraId="43C8CEEF" w14:textId="6574B2B5" w:rsidR="506D3FFD" w:rsidRPr="000162EF" w:rsidRDefault="0ECEC32F" w:rsidP="579ADB9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0 &lt;= thue &lt;= 1</w:t>
            </w:r>
          </w:p>
        </w:tc>
        <w:tc>
          <w:tcPr>
            <w:tcW w:w="2268" w:type="dxa"/>
          </w:tcPr>
          <w:p w14:paraId="789F4AD9" w14:textId="4F8C6A48" w:rsidR="506D3FFD" w:rsidRPr="000162EF" w:rsidRDefault="2F9BBA04" w:rsidP="657FB4B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“0&lt;= Thuế &lt;= 1 ” nếu tham số thue không hợp lệ</w:t>
            </w:r>
          </w:p>
          <w:p w14:paraId="2E3DEA1D" w14:textId="5487F9D6" w:rsidR="506D3FFD" w:rsidRPr="000162EF" w:rsidRDefault="506D3FFD" w:rsidP="506D3FFD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EA5ED1A" w:rsidRPr="000162EF" w14:paraId="3ED6D860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13E1961B" w14:textId="33817E6F" w:rsidR="1D1B8CF3" w:rsidRPr="000162EF" w:rsidRDefault="1D1B8CF3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12" w:type="dxa"/>
          </w:tcPr>
          <w:p w14:paraId="6E509619" w14:textId="1B09E8D0" w:rsidR="1D1B8CF3" w:rsidRPr="000162EF" w:rsidRDefault="1D1B8CF3" w:rsidP="0EA5ED1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getMa</w:t>
            </w:r>
            <w:r w:rsidR="00F51A00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84" w:type="dxa"/>
          </w:tcPr>
          <w:p w14:paraId="7AB08993" w14:textId="6672620C" w:rsidR="1D1B8CF3" w:rsidRPr="000162EF" w:rsidRDefault="1D1B8CF3" w:rsidP="0EA5E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16D1DB0C" w14:textId="049999E7" w:rsidR="0EA5ED1A" w:rsidRPr="000162EF" w:rsidRDefault="0EA5ED1A" w:rsidP="0EA5ED1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0BB6F11" w14:textId="68BBF964" w:rsidR="1D1B8CF3" w:rsidRPr="000162EF" w:rsidRDefault="1D1B8CF3" w:rsidP="0EA5ED1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mã 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192608" w:rsidRPr="000162EF" w14:paraId="13CD93BB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7A56D963" w14:textId="4545004E" w:rsidR="00192608" w:rsidRPr="000162EF" w:rsidRDefault="006A25A9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2.12</w:t>
            </w:r>
          </w:p>
        </w:tc>
        <w:tc>
          <w:tcPr>
            <w:tcW w:w="2812" w:type="dxa"/>
          </w:tcPr>
          <w:p w14:paraId="70DEB787" w14:textId="7D9B6095" w:rsidR="00192608" w:rsidRPr="000162EF" w:rsidRDefault="00192608" w:rsidP="0EA5ED1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getDanhMuc()</w:t>
            </w:r>
          </w:p>
        </w:tc>
        <w:tc>
          <w:tcPr>
            <w:tcW w:w="2184" w:type="dxa"/>
          </w:tcPr>
          <w:p w14:paraId="2B33ACF5" w14:textId="39550447" w:rsidR="00192608" w:rsidRPr="000162EF" w:rsidRDefault="005C0531" w:rsidP="0EA5ED1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787EF0AB" w14:textId="77777777" w:rsidR="00192608" w:rsidRPr="000162EF" w:rsidRDefault="00192608" w:rsidP="0EA5ED1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8E3BCC5" w14:textId="223477E6" w:rsidR="00192608" w:rsidRPr="000162EF" w:rsidRDefault="00192608" w:rsidP="0EA5ED1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danh mục</w:t>
            </w:r>
          </w:p>
        </w:tc>
      </w:tr>
      <w:tr w:rsidR="3A2A2C04" w:rsidRPr="000162EF" w14:paraId="7CED169F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14917FB4" w14:textId="6E7551AF" w:rsidR="3A2A2C04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12" w:type="dxa"/>
          </w:tcPr>
          <w:p w14:paraId="6089CF0F" w14:textId="1CB60EC0" w:rsidR="3A2A2C04" w:rsidRPr="000162EF" w:rsidRDefault="4DD0857E" w:rsidP="3A2A2C0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getTen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84" w:type="dxa"/>
          </w:tcPr>
          <w:p w14:paraId="1B5476E1" w14:textId="6BACAD79" w:rsidR="3A2A2C04" w:rsidRPr="000162EF" w:rsidRDefault="4DD0857E" w:rsidP="7AF283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  <w:p w14:paraId="23402A53" w14:textId="6DC1D831" w:rsidR="3A2A2C04" w:rsidRPr="000162EF" w:rsidRDefault="3A2A2C04" w:rsidP="3A2A2C0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58" w:type="dxa"/>
          </w:tcPr>
          <w:p w14:paraId="6A19806A" w14:textId="4F2A65E3" w:rsidR="3A2A2C04" w:rsidRPr="000162EF" w:rsidRDefault="3A2A2C04" w:rsidP="3A2A2C0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2514AD6" w14:textId="308089E0" w:rsidR="3A2A2C04" w:rsidRPr="000162EF" w:rsidRDefault="4DD0857E" w:rsidP="3A2A2C0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tên sản phẩm</w:t>
            </w:r>
          </w:p>
        </w:tc>
      </w:tr>
      <w:tr w:rsidR="707AED55" w:rsidRPr="000162EF" w14:paraId="25166B20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3682111E" w14:textId="118D802D" w:rsidR="707AED55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2812" w:type="dxa"/>
          </w:tcPr>
          <w:p w14:paraId="32B811B9" w14:textId="4132DE23" w:rsidR="707AED55" w:rsidRPr="000162EF" w:rsidRDefault="4DD0857E" w:rsidP="707AED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getNgaySX()</w:t>
            </w:r>
          </w:p>
        </w:tc>
        <w:tc>
          <w:tcPr>
            <w:tcW w:w="2184" w:type="dxa"/>
          </w:tcPr>
          <w:p w14:paraId="61C8C2CD" w14:textId="59DF1FE5" w:rsidR="707AED55" w:rsidRPr="000162EF" w:rsidRDefault="4DD0857E" w:rsidP="7AF283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  <w:p w14:paraId="6845DE33" w14:textId="1033B059" w:rsidR="707AED55" w:rsidRPr="000162EF" w:rsidRDefault="707AED55" w:rsidP="707AED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58" w:type="dxa"/>
          </w:tcPr>
          <w:p w14:paraId="4DD72258" w14:textId="1015E839" w:rsidR="707AED55" w:rsidRPr="000162EF" w:rsidRDefault="707AED55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5758B772" w14:textId="45AB98C1" w:rsidR="707AED55" w:rsidRPr="000162EF" w:rsidRDefault="4DD0857E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ngày sản xuất</w:t>
            </w:r>
          </w:p>
        </w:tc>
      </w:tr>
      <w:tr w:rsidR="707AED55" w:rsidRPr="000162EF" w14:paraId="124E5FA2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51DDC77E" w14:textId="162E3FB6" w:rsidR="707AED55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2812" w:type="dxa"/>
          </w:tcPr>
          <w:p w14:paraId="50E4F91B" w14:textId="76E4CDCF" w:rsidR="707AED55" w:rsidRPr="000162EF" w:rsidRDefault="4DD0857E" w:rsidP="707AED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getNhaSX()</w:t>
            </w:r>
          </w:p>
        </w:tc>
        <w:tc>
          <w:tcPr>
            <w:tcW w:w="2184" w:type="dxa"/>
          </w:tcPr>
          <w:p w14:paraId="0454876E" w14:textId="6BACAD79" w:rsidR="707AED55" w:rsidRPr="000162EF" w:rsidRDefault="4DD0857E" w:rsidP="707AED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5CA1B768" w14:textId="0547A941" w:rsidR="707AED55" w:rsidRPr="000162EF" w:rsidRDefault="707AED55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0EE39BFB" w14:textId="6B29307D" w:rsidR="707AED55" w:rsidRPr="000162EF" w:rsidRDefault="4DD0857E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nhà sản xuất</w:t>
            </w:r>
          </w:p>
        </w:tc>
      </w:tr>
      <w:tr w:rsidR="707AED55" w:rsidRPr="000162EF" w14:paraId="5D809E92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727031E4" w14:textId="79B06B06" w:rsidR="707AED55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2812" w:type="dxa"/>
          </w:tcPr>
          <w:p w14:paraId="1FC0A868" w14:textId="3A26E083" w:rsidR="707AED55" w:rsidRPr="000162EF" w:rsidRDefault="4DD0857E" w:rsidP="707AED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getNgayTao()</w:t>
            </w:r>
          </w:p>
        </w:tc>
        <w:tc>
          <w:tcPr>
            <w:tcW w:w="2184" w:type="dxa"/>
          </w:tcPr>
          <w:p w14:paraId="49F1690C" w14:textId="59DF1FE5" w:rsidR="707AED55" w:rsidRPr="000162EF" w:rsidRDefault="4DD0857E" w:rsidP="7AF283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  <w:p w14:paraId="21CB11B9" w14:textId="1BF4F333" w:rsidR="707AED55" w:rsidRPr="000162EF" w:rsidRDefault="707AED55" w:rsidP="006A25A9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58" w:type="dxa"/>
          </w:tcPr>
          <w:p w14:paraId="23BFD894" w14:textId="16F43B10" w:rsidR="707AED55" w:rsidRPr="000162EF" w:rsidRDefault="707AED55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5F4DA3E7" w14:textId="30EBE8E4" w:rsidR="707AED55" w:rsidRPr="000162EF" w:rsidRDefault="4DD0857E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ngày tạo</w:t>
            </w:r>
          </w:p>
        </w:tc>
      </w:tr>
      <w:tr w:rsidR="707AED55" w:rsidRPr="000162EF" w14:paraId="56BFFCEB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64310EAB" w14:textId="10D88A8B" w:rsidR="707AED55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812" w:type="dxa"/>
          </w:tcPr>
          <w:p w14:paraId="5032A2CA" w14:textId="1D999010" w:rsidR="707AED55" w:rsidRPr="000162EF" w:rsidRDefault="4DD0857E" w:rsidP="707AED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getNgayCapNhat()</w:t>
            </w:r>
          </w:p>
        </w:tc>
        <w:tc>
          <w:tcPr>
            <w:tcW w:w="2184" w:type="dxa"/>
          </w:tcPr>
          <w:p w14:paraId="4C59BC28" w14:textId="59DF1FE5" w:rsidR="707AED55" w:rsidRPr="000162EF" w:rsidRDefault="4DD0857E" w:rsidP="7AF283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  <w:p w14:paraId="7FFA25A0" w14:textId="07AD4167" w:rsidR="707AED55" w:rsidRPr="000162EF" w:rsidRDefault="707AED55" w:rsidP="707AED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58" w:type="dxa"/>
          </w:tcPr>
          <w:p w14:paraId="3CFC6646" w14:textId="15F0F8F5" w:rsidR="707AED55" w:rsidRPr="000162EF" w:rsidRDefault="707AED55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162AFCC3" w14:textId="79DC59A2" w:rsidR="707AED55" w:rsidRPr="000162EF" w:rsidRDefault="4DD0857E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ngày cập nhật</w:t>
            </w:r>
          </w:p>
        </w:tc>
      </w:tr>
      <w:tr w:rsidR="707AED55" w:rsidRPr="000162EF" w14:paraId="6C359038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58708D29" w14:textId="7E6A65F6" w:rsidR="707AED55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8</w:t>
            </w:r>
          </w:p>
        </w:tc>
        <w:tc>
          <w:tcPr>
            <w:tcW w:w="2812" w:type="dxa"/>
          </w:tcPr>
          <w:p w14:paraId="6097760E" w14:textId="7EFAAA3F" w:rsidR="707AED55" w:rsidRPr="000162EF" w:rsidRDefault="4DD0857E" w:rsidP="707AED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getSoLuongTon()</w:t>
            </w:r>
          </w:p>
        </w:tc>
        <w:tc>
          <w:tcPr>
            <w:tcW w:w="2184" w:type="dxa"/>
          </w:tcPr>
          <w:p w14:paraId="119A33CF" w14:textId="59DF1FE5" w:rsidR="707AED55" w:rsidRPr="000162EF" w:rsidRDefault="4DD0857E" w:rsidP="7AF2834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  <w:p w14:paraId="2157B0BE" w14:textId="4FFBD850" w:rsidR="707AED55" w:rsidRPr="000162EF" w:rsidRDefault="707AED55" w:rsidP="707AED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258" w:type="dxa"/>
          </w:tcPr>
          <w:p w14:paraId="6D7F366E" w14:textId="679E08C9" w:rsidR="707AED55" w:rsidRPr="000162EF" w:rsidRDefault="707AED55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1A4CCB4" w14:textId="68D6B446" w:rsidR="707AED55" w:rsidRPr="000162EF" w:rsidRDefault="4DD0857E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số lượng tồn</w:t>
            </w:r>
          </w:p>
        </w:tc>
      </w:tr>
      <w:tr w:rsidR="707AED55" w:rsidRPr="000162EF" w14:paraId="27646A84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57D6A660" w14:textId="0C47E771" w:rsidR="707AED55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9</w:t>
            </w:r>
          </w:p>
        </w:tc>
        <w:tc>
          <w:tcPr>
            <w:tcW w:w="2812" w:type="dxa"/>
          </w:tcPr>
          <w:p w14:paraId="6FF5933E" w14:textId="3E4E88A6" w:rsidR="707AED55" w:rsidRPr="000162EF" w:rsidRDefault="4DD0857E" w:rsidP="707AED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184" w:type="dxa"/>
          </w:tcPr>
          <w:p w14:paraId="2B1A790F" w14:textId="3FA0B26A" w:rsidR="707AED55" w:rsidRPr="000162EF" w:rsidRDefault="00B06FA3" w:rsidP="707AED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2258" w:type="dxa"/>
          </w:tcPr>
          <w:p w14:paraId="2ECE1BE6" w14:textId="76178665" w:rsidR="707AED55" w:rsidRPr="000162EF" w:rsidRDefault="707AED55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201F385D" w14:textId="7E0075B7" w:rsidR="707AED55" w:rsidRPr="000162EF" w:rsidRDefault="4DD0857E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đơn giá</w:t>
            </w:r>
          </w:p>
        </w:tc>
      </w:tr>
      <w:tr w:rsidR="707AED55" w:rsidRPr="000162EF" w14:paraId="37BFA3DA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4443249E" w14:textId="3C124F69" w:rsidR="707AED55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20</w:t>
            </w:r>
          </w:p>
        </w:tc>
        <w:tc>
          <w:tcPr>
            <w:tcW w:w="2812" w:type="dxa"/>
          </w:tcPr>
          <w:p w14:paraId="2E71C863" w14:textId="5FD8E20C" w:rsidR="707AED55" w:rsidRPr="000162EF" w:rsidRDefault="4DD0857E" w:rsidP="707AED55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getThue()</w:t>
            </w:r>
          </w:p>
        </w:tc>
        <w:tc>
          <w:tcPr>
            <w:tcW w:w="2184" w:type="dxa"/>
          </w:tcPr>
          <w:p w14:paraId="262EE7DE" w14:textId="3AABC40A" w:rsidR="707AED55" w:rsidRPr="000162EF" w:rsidRDefault="4DD0857E" w:rsidP="707AED55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float</w:t>
            </w:r>
          </w:p>
        </w:tc>
        <w:tc>
          <w:tcPr>
            <w:tcW w:w="2258" w:type="dxa"/>
          </w:tcPr>
          <w:p w14:paraId="237DEFB5" w14:textId="3B43721F" w:rsidR="707AED55" w:rsidRPr="000162EF" w:rsidRDefault="707AED55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3A514576" w14:textId="0D34B9FB" w:rsidR="707AED55" w:rsidRPr="000162EF" w:rsidRDefault="4DD0857E" w:rsidP="707AED55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thuế</w:t>
            </w:r>
          </w:p>
        </w:tc>
      </w:tr>
      <w:tr w:rsidR="454380DF" w:rsidRPr="000162EF" w14:paraId="5D561951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4D56C9B5" w14:textId="507A36CA" w:rsidR="4DD0857E" w:rsidRPr="000162EF" w:rsidRDefault="4DD0857E" w:rsidP="00233F0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016887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  <w:r w:rsidR="006A25A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812" w:type="dxa"/>
          </w:tcPr>
          <w:p w14:paraId="4DCD1F78" w14:textId="2A42F14B" w:rsidR="454380DF" w:rsidRPr="000162EF" w:rsidRDefault="4DD0857E" w:rsidP="454380D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getHanSuDung()</w:t>
            </w:r>
          </w:p>
        </w:tc>
        <w:tc>
          <w:tcPr>
            <w:tcW w:w="2184" w:type="dxa"/>
          </w:tcPr>
          <w:p w14:paraId="06355AE8" w14:textId="59DF1FE5" w:rsidR="454380DF" w:rsidRPr="000162EF" w:rsidRDefault="4DD0857E" w:rsidP="454380D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2258" w:type="dxa"/>
          </w:tcPr>
          <w:p w14:paraId="70832397" w14:textId="1A370574" w:rsidR="454380DF" w:rsidRPr="000162EF" w:rsidRDefault="454380DF" w:rsidP="454380D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8" w:type="dxa"/>
          </w:tcPr>
          <w:p w14:paraId="6E74D622" w14:textId="6E9F7FB9" w:rsidR="454380DF" w:rsidRPr="000162EF" w:rsidRDefault="4DD0857E" w:rsidP="454380D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hạn sử dụng</w:t>
            </w:r>
          </w:p>
        </w:tc>
      </w:tr>
      <w:tr w:rsidR="7C263271" w:rsidRPr="000162EF" w14:paraId="17D5AC5C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1596A214" w14:textId="77777777" w:rsidR="7C263271" w:rsidRPr="000162EF" w:rsidRDefault="7C263271" w:rsidP="008A36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2812" w:type="dxa"/>
          </w:tcPr>
          <w:p w14:paraId="10572BA3" w14:textId="77777777" w:rsidR="7C263271" w:rsidRPr="000162EF" w:rsidRDefault="7C263271" w:rsidP="008A36EF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184" w:type="dxa"/>
          </w:tcPr>
          <w:p w14:paraId="0B2F22B7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8" w:type="dxa"/>
          </w:tcPr>
          <w:p w14:paraId="413208CB" w14:textId="03B6324B" w:rsidR="7C263271" w:rsidRPr="000162EF" w:rsidRDefault="4FD351E8" w:rsidP="2A95F57F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 { }</w:t>
            </w:r>
          </w:p>
          <w:p w14:paraId="58C1743B" w14:textId="249E5495" w:rsidR="7C263271" w:rsidRPr="000162EF" w:rsidRDefault="4FD351E8" w:rsidP="2A95F57F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(String ma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, String ten</w:t>
            </w:r>
            <w:r w:rsidR="005C053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LocalDate ngaySX, String nhaSX, LocalDateTime ngayTao, LocalDateTime ngayCapNhat, float soLuongTon, 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double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float thue, LocalDate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hanSuDung) { this.ma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; this.ten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ten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; this.ngaySX = ngaySX; this.nhaSX = nhaSX; this.ngayTao = ngayTao; this.ngayCapNhat = ngayCapNhat; this.soLuongTon = soLuongTon; this.donGia = donGia; this.thue = thue; this.hanSuDung = hanSuDung; }</w:t>
            </w:r>
          </w:p>
          <w:p w14:paraId="241D9632" w14:textId="53F4B08F" w:rsidR="7C263271" w:rsidRPr="000162EF" w:rsidRDefault="7C263271" w:rsidP="2A95F57F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F73A6B" w14:textId="00978A43" w:rsidR="7C263271" w:rsidRPr="000162EF" w:rsidRDefault="4FD351E8" w:rsidP="2A95F57F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SanPham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original) { this.ma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original.ma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; this.ten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original.ten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; this.ngaySX = original.ngaySX; this.nhaSX = original.nhaSX; this.ngayTao = original.ngayTao;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this.ngayCapNhat = original.ngayCapNhat; this.soLuongTon = original.soLuongTon; this.donGia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original.donGia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; this.thue = original.thue; this.hanSuDung = original.hanSuDung; }</w:t>
            </w:r>
          </w:p>
        </w:tc>
        <w:tc>
          <w:tcPr>
            <w:tcW w:w="2268" w:type="dxa"/>
          </w:tcPr>
          <w:p w14:paraId="6131CDD3" w14:textId="77777777" w:rsidR="7C263271" w:rsidRPr="000162EF" w:rsidRDefault="7C263271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7C263271" w:rsidRPr="000162EF" w14:paraId="06CD2BA3" w14:textId="77777777" w:rsidTr="00CD156A">
        <w:trPr>
          <w:trHeight w:val="300"/>
        </w:trPr>
        <w:tc>
          <w:tcPr>
            <w:tcW w:w="811" w:type="dxa"/>
            <w:vAlign w:val="center"/>
          </w:tcPr>
          <w:p w14:paraId="1B9BB41E" w14:textId="77777777" w:rsidR="7C263271" w:rsidRPr="000162EF" w:rsidRDefault="7C263271" w:rsidP="00233F0E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2812" w:type="dxa"/>
          </w:tcPr>
          <w:p w14:paraId="04EB0476" w14:textId="77777777" w:rsidR="7C263271" w:rsidRPr="000162EF" w:rsidRDefault="7C263271" w:rsidP="00332623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184" w:type="dxa"/>
          </w:tcPr>
          <w:p w14:paraId="3433F2D5" w14:textId="77777777" w:rsidR="7C263271" w:rsidRPr="000162EF" w:rsidRDefault="7C263271" w:rsidP="7C26327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58" w:type="dxa"/>
          </w:tcPr>
          <w:p w14:paraId="3576E3DD" w14:textId="1757FD18" w:rsidR="7C263271" w:rsidRPr="000162EF" w:rsidRDefault="1643D82E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@Override </w:t>
            </w:r>
          </w:p>
          <w:p w14:paraId="619D944F" w14:textId="0574F67F" w:rsidR="7C263271" w:rsidRPr="000162EF" w:rsidRDefault="1643D82E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String toString() { return "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{" + "ma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='" + ma</w:t>
            </w:r>
            <w:r w:rsidR="0006039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+ '\'' + ", ten</w:t>
            </w:r>
            <w:r w:rsidR="0006039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='" + ten</w:t>
            </w:r>
            <w:r w:rsidR="0006039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+ '\'' + ", ngaySX=" + ngaySX + ", nhaSX='" + nhaSX + '\'' + ", ngayTao=" + ngayTao + ", ngayCapNhat=" + ngayCapNhat + ",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soLuongTon=" + soLuongTon + ", 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=" + donGia</w:t>
            </w:r>
            <w:r w:rsidR="00B06F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Ban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+ ", thue=" + thue + ", hanSuDung=" + hanSuDung + '}'; }</w:t>
            </w:r>
          </w:p>
        </w:tc>
        <w:tc>
          <w:tcPr>
            <w:tcW w:w="2268" w:type="dxa"/>
          </w:tcPr>
          <w:p w14:paraId="6E323EC7" w14:textId="0417B368" w:rsidR="7C263271" w:rsidRPr="000162EF" w:rsidRDefault="44CD5568" w:rsidP="7C26327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</w:t>
            </w:r>
            <w:r w:rsidR="7C26327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rả về chuỗi chứa giá trị các thuộc tính của </w:t>
            </w:r>
            <w:r w:rsidR="008C40B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</w:t>
            </w:r>
          </w:p>
        </w:tc>
      </w:tr>
    </w:tbl>
    <w:p w14:paraId="11F2F545" w14:textId="3BDDDBAD" w:rsidR="24F8D4D4" w:rsidRPr="000162EF" w:rsidRDefault="24F8D4D4" w:rsidP="00C628DB">
      <w:pPr>
        <w:pStyle w:val="NormalWeb"/>
        <w:shd w:val="clear" w:color="auto" w:fill="FFFFFF" w:themeFill="background1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71DDB6FC" w14:textId="1EF6D36D" w:rsidR="445F4409" w:rsidRPr="000162EF" w:rsidRDefault="445F4409" w:rsidP="009B79B9">
      <w:pPr>
        <w:pStyle w:val="Heading2"/>
        <w:numPr>
          <w:ilvl w:val="1"/>
          <w:numId w:val="3"/>
        </w:numPr>
        <w:rPr>
          <w:rFonts w:eastAsia="Times New Roman" w:cs="Times New Roman"/>
        </w:rPr>
      </w:pPr>
      <w:bookmarkStart w:id="8" w:name="_Toc178710125"/>
      <w:bookmarkStart w:id="9" w:name="_Toc180951406"/>
      <w:r w:rsidRPr="000162EF">
        <w:rPr>
          <w:rFonts w:eastAsia="Times New Roman" w:cs="Times New Roman"/>
        </w:rPr>
        <w:t>Thực thể NhanVien:</w:t>
      </w:r>
      <w:bookmarkEnd w:id="8"/>
      <w:bookmarkEnd w:id="9"/>
    </w:p>
    <w:tbl>
      <w:tblPr>
        <w:tblW w:w="10302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2"/>
        <w:gridCol w:w="2996"/>
        <w:gridCol w:w="2264"/>
        <w:gridCol w:w="2115"/>
        <w:gridCol w:w="2115"/>
      </w:tblGrid>
      <w:tr w:rsidR="0042132F" w:rsidRPr="000162EF" w14:paraId="1A197DB8" w14:textId="77777777" w:rsidTr="00CD156A">
        <w:trPr>
          <w:trHeight w:val="830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B550024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6F35639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3F86F9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029D61F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085108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2132F" w:rsidRPr="000162EF" w14:paraId="5AC1E415" w14:textId="77777777" w:rsidTr="00CD156A">
        <w:trPr>
          <w:trHeight w:val="64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F8BF34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C130C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36F14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C92331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C8DE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42132F" w:rsidRPr="000162EF" w14:paraId="534CFD06" w14:textId="77777777" w:rsidTr="00CD156A">
        <w:trPr>
          <w:trHeight w:val="3961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57E826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71D092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maNhanVien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5B57EA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F79B7" w14:textId="359CF4ED" w:rsidR="256F6596" w:rsidRPr="000162EF" w:rsidRDefault="256F6596" w:rsidP="035C52CC">
            <w:pPr>
              <w:spacing w:before="22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rỗng.</w:t>
            </w:r>
          </w:p>
          <w:p w14:paraId="55834FCE" w14:textId="4FBF6822" w:rsidR="256F6596" w:rsidRPr="000162EF" w:rsidRDefault="256F6596" w:rsidP="035C52CC">
            <w:pPr>
              <w:spacing w:before="22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Mã nhân viên  có dạng: </w:t>
            </w:r>
            <w:r w:rsidR="02AABD7F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MK</w:t>
            </w:r>
            <w:r w:rsidR="3CA1178D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XXXX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với XXXX là 4 chữ số tăng dần.</w:t>
            </w:r>
          </w:p>
          <w:p w14:paraId="0134B382" w14:textId="76F47222" w:rsidR="035C52CC" w:rsidRPr="000162EF" w:rsidRDefault="035C52CC" w:rsidP="035C52CC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2EC6FD47" w14:textId="6AC77451" w:rsidR="0042132F" w:rsidRPr="000162EF" w:rsidRDefault="0042132F" w:rsidP="035C52CC">
            <w:pPr>
              <w:shd w:val="clear" w:color="auto" w:fill="FFFFFF" w:themeFill="background1"/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E3363" w14:textId="50A41FEC" w:rsidR="0042132F" w:rsidRPr="000162EF" w:rsidRDefault="256F6596" w:rsidP="035C52CC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phát sinh theo dãy số XXXX tăng dần.</w:t>
            </w:r>
          </w:p>
          <w:p w14:paraId="22EF5999" w14:textId="427782B4" w:rsidR="0042132F" w:rsidRPr="000162EF" w:rsidRDefault="0042132F" w:rsidP="035C52CC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25AD1FB1" w14:textId="77777777" w:rsidTr="00CD156A">
        <w:trPr>
          <w:trHeight w:val="660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B93C318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B0497B" w14:textId="65D14951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FFE4C0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9DBFD" w14:textId="77777777" w:rsidR="009A281B" w:rsidRPr="000162EF" w:rsidRDefault="009A281B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Viết hoa chữ cái đầu tiên</w:t>
            </w:r>
          </w:p>
          <w:p w14:paraId="5AA9F30F" w14:textId="67D96E19" w:rsidR="0042132F" w:rsidRPr="000162EF" w:rsidRDefault="009A281B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DE77F7" w14:textId="069230AA" w:rsidR="0042132F" w:rsidRPr="000162EF" w:rsidRDefault="00D032F4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Vd: Nguyễn Thị A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132F" w:rsidRPr="000162EF" w14:paraId="61896B13" w14:textId="77777777" w:rsidTr="00CD156A">
        <w:trPr>
          <w:trHeight w:val="64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A57E6C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EFED1E" w14:textId="78A746AD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889B8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446F1F" w14:textId="77777777" w:rsidR="009A281B" w:rsidRPr="000162EF" w:rsidRDefault="009A281B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chứa các ký tự đặc biệt(ngoại trừ ( . ), ( @ ) )</w:t>
            </w:r>
          </w:p>
          <w:p w14:paraId="7FD5C047" w14:textId="2767E549" w:rsidR="0042132F" w:rsidRPr="000162EF" w:rsidRDefault="009A281B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Không được rỗng.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E5D2D" w14:textId="494C136E" w:rsidR="0042132F" w:rsidRPr="000162EF" w:rsidRDefault="008968CC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lastRenderedPageBreak/>
              <w:t>Vd: ngiaoo232@gmail.com</w:t>
            </w:r>
            <w:r w:rsidR="00E53338"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2132F" w:rsidRPr="000162EF" w14:paraId="41E8F790" w14:textId="77777777" w:rsidTr="00CD156A">
        <w:trPr>
          <w:trHeight w:val="64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DDAF09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90E521" w14:textId="362311E8" w:rsidR="0042132F" w:rsidRPr="000162EF" w:rsidRDefault="00D948F8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2FC61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8E377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Phải đủ 10 ký tự số.</w:t>
            </w:r>
          </w:p>
          <w:p w14:paraId="0E8B17FC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23EA87" w14:textId="2241970A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="008968CC"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Vd: 0909929</w:t>
            </w:r>
            <w:r w:rsidR="00B51080"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929</w:t>
            </w:r>
            <w:r w:rsidR="00E53338"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2132F" w:rsidRPr="000162EF" w14:paraId="17D3A112" w14:textId="77777777" w:rsidTr="00CD156A">
        <w:trPr>
          <w:trHeight w:val="64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16E23D5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1.5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617806" w14:textId="1B1F0298" w:rsidR="0042132F" w:rsidRPr="000162EF" w:rsidRDefault="00D948F8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ngayVaoLam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464942" w14:textId="7B1A33DB" w:rsidR="0042132F" w:rsidRPr="000162EF" w:rsidRDefault="00B51080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D048F" w14:textId="19B9264D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4B27B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Phải được định dạng:  dd/MM/yyyy</w:t>
            </w:r>
          </w:p>
          <w:p w14:paraId="01B623C2" w14:textId="62F43BC4" w:rsidR="004B27B1" w:rsidRPr="000162EF" w:rsidRDefault="004B27B1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867216" w14:textId="253CA2E3" w:rsidR="0042132F" w:rsidRPr="000162EF" w:rsidRDefault="004B27B1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Vd: 03/11/2011</w:t>
            </w:r>
            <w:r w:rsidR="00E53338"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.</w:t>
            </w:r>
          </w:p>
        </w:tc>
      </w:tr>
      <w:tr w:rsidR="0042132F" w:rsidRPr="000162EF" w14:paraId="2928607C" w14:textId="77777777" w:rsidTr="00CD156A">
        <w:trPr>
          <w:trHeight w:val="64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D6E94F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1.6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15743" w14:textId="6256919D" w:rsidR="0042132F" w:rsidRPr="000162EF" w:rsidRDefault="00D948F8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trangThai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D7DD4" w14:textId="07245218" w:rsidR="0042132F" w:rsidRPr="000162EF" w:rsidRDefault="00C5170C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7001F2" w14:textId="6933AD41" w:rsidR="0042132F" w:rsidRPr="000162EF" w:rsidRDefault="00C5170C" w:rsidP="3936E5E8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Gồm</w:t>
            </w:r>
            <w:r w:rsidR="00D51B4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: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D51B4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đang làm, nghỉ việc tạm thời ( như là nghỉ đẻ) , nghỉ việc hẳn, blacklist</w:t>
            </w:r>
          </w:p>
          <w:p w14:paraId="2060EBF6" w14:textId="5C66D18B" w:rsidR="0042132F" w:rsidRPr="000162EF" w:rsidRDefault="0042132F" w:rsidP="24908555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4903ED" w14:textId="5AFCC2C3" w:rsidR="0042132F" w:rsidRPr="000162EF" w:rsidRDefault="0042132F" w:rsidP="24908555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42132F" w:rsidRPr="000162EF" w14:paraId="12A06D17" w14:textId="77777777" w:rsidTr="00CD156A">
        <w:trPr>
          <w:trHeight w:val="16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D0A302B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1.7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E6A129" w14:textId="07904F40" w:rsidR="0042132F" w:rsidRPr="000162EF" w:rsidRDefault="00D948F8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trinhDo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C17CEE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C31DBB" w14:textId="056878F1" w:rsidR="0042132F" w:rsidRPr="000162EF" w:rsidRDefault="46BCB56D" w:rsidP="24908555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Chỉ gồm các giá trị: Cao đẳng, Đại học, Cao học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88984" w14:textId="13F47BC3" w:rsidR="0042132F" w:rsidRPr="000162EF" w:rsidRDefault="46BCB56D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Trình độ của nhân viên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D948F8" w:rsidRPr="000162EF" w14:paraId="1145257B" w14:textId="77777777" w:rsidTr="00CD156A">
        <w:trPr>
          <w:trHeight w:val="15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7DD2DA1" w14:textId="1EA465E1" w:rsidR="00D948F8" w:rsidRPr="000162EF" w:rsidRDefault="007F57DD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1.8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2C3E45" w14:textId="4F05C52B" w:rsidR="00D948F8" w:rsidRPr="000162EF" w:rsidRDefault="007F57DD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5DD388" w14:textId="0F9B3EAE" w:rsidR="00D948F8" w:rsidRPr="000162EF" w:rsidRDefault="007F57DD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DA706" w14:textId="3D7CFF51" w:rsidR="00D948F8" w:rsidRPr="000162EF" w:rsidRDefault="29FD2C5D" w:rsidP="31E4F6C2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Chỉ gồm các giá </w:t>
            </w:r>
            <w:r w:rsidR="36677DC0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trị: Nam, nữ,và khác.</w:t>
            </w:r>
          </w:p>
          <w:p w14:paraId="7988C29F" w14:textId="46291207" w:rsidR="00D948F8" w:rsidRPr="000162EF" w:rsidRDefault="00D948F8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9F5323" w14:textId="3161AB19" w:rsidR="00D948F8" w:rsidRPr="000162EF" w:rsidRDefault="36677DC0" w:rsidP="00A34A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 của nhân viên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7B5B84" w:rsidRPr="000162EF" w14:paraId="67FF887A" w14:textId="77777777" w:rsidTr="00CD156A">
        <w:trPr>
          <w:trHeight w:val="15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55917AC" w14:textId="06EB4161" w:rsidR="007B5B84" w:rsidRPr="000162EF" w:rsidRDefault="00AA6107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1.9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EDF029" w14:textId="2F00E0C7" w:rsidR="007B5B84" w:rsidRPr="000162EF" w:rsidRDefault="007B5B84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232419" w14:textId="42BFF54F" w:rsidR="007B5B84" w:rsidRPr="000162EF" w:rsidRDefault="007B5B84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2C8655" w14:textId="346B307B" w:rsidR="007B5B84" w:rsidRPr="000162EF" w:rsidRDefault="00AA6107" w:rsidP="31E4F6C2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Chỉ gồm: người quản lý, nhân viên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A4E02" w14:textId="77777777" w:rsidR="007B5B84" w:rsidRPr="000162EF" w:rsidRDefault="007B5B84" w:rsidP="00A34A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74755D" w:rsidRPr="000162EF" w14:paraId="3FC513C4" w14:textId="77777777" w:rsidTr="00CD156A">
        <w:trPr>
          <w:trHeight w:val="15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4B1087" w14:textId="2C0A85FD" w:rsidR="0074755D" w:rsidRPr="000162EF" w:rsidRDefault="0074755D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1.</w:t>
            </w:r>
            <w:r w:rsidR="00AA610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C5C350" w14:textId="581C10DE" w:rsidR="0074755D" w:rsidRPr="000162EF" w:rsidRDefault="0074755D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2BDB5" w14:textId="26D50661" w:rsidR="0074755D" w:rsidRPr="000162EF" w:rsidRDefault="0074755D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CC7D2D" w14:textId="77777777" w:rsidR="0074755D" w:rsidRPr="000162EF" w:rsidRDefault="0074755D" w:rsidP="31E4F6C2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Theo định dạng:</w:t>
            </w:r>
          </w:p>
          <w:p w14:paraId="2194CD4E" w14:textId="1A357C2D" w:rsidR="0074755D" w:rsidRPr="000162EF" w:rsidRDefault="0074755D" w:rsidP="31E4F6C2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dd//MM//yy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4E93F" w14:textId="2882B168" w:rsidR="0074755D" w:rsidRPr="000162EF" w:rsidRDefault="0074755D" w:rsidP="00A34A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Vd: 01/012024</w:t>
            </w:r>
          </w:p>
        </w:tc>
      </w:tr>
      <w:tr w:rsidR="00156199" w:rsidRPr="000162EF" w14:paraId="2C26FFE8" w14:textId="77777777" w:rsidTr="00CD156A">
        <w:trPr>
          <w:trHeight w:val="15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BB4621" w14:textId="405BDCD8" w:rsidR="00156199" w:rsidRPr="000162EF" w:rsidRDefault="0015619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AA6107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11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7E1A95" w14:textId="100DF0DE" w:rsidR="00156199" w:rsidRPr="000162EF" w:rsidRDefault="00156199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cccd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CEA19F" w14:textId="3B2A221B" w:rsidR="00156199" w:rsidRPr="000162EF" w:rsidRDefault="00156199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789275" w14:textId="11A27A08" w:rsidR="00156199" w:rsidRPr="000162EF" w:rsidRDefault="00156199" w:rsidP="31E4F6C2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định dạng: </w:t>
            </w:r>
            <w:r w:rsidR="00F13EFE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đủ 12 số </w:t>
            </w:r>
          </w:p>
          <w:p w14:paraId="1D1AFBEC" w14:textId="364719F9" w:rsidR="0088673D" w:rsidRPr="000162EF" w:rsidRDefault="0088673D" w:rsidP="31E4F6C2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3F5830" w14:textId="4A5133D2" w:rsidR="00156199" w:rsidRPr="000162EF" w:rsidRDefault="00F13EFE" w:rsidP="00A34A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Vd:</w:t>
            </w:r>
            <w:r w:rsidR="00762FA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012345678912</w:t>
            </w:r>
          </w:p>
        </w:tc>
      </w:tr>
      <w:tr w:rsidR="00156199" w:rsidRPr="000162EF" w14:paraId="14939657" w14:textId="77777777" w:rsidTr="00CD156A">
        <w:trPr>
          <w:trHeight w:val="15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89433A" w14:textId="1BB3ABD3" w:rsidR="00156199" w:rsidRPr="000162EF" w:rsidRDefault="0015619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C12B81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12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4F5B1" w14:textId="47E568CE" w:rsidR="00156199" w:rsidRPr="000162EF" w:rsidRDefault="00762FA1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tienLuong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B2572D" w14:textId="02CCF96D" w:rsidR="00156199" w:rsidRPr="000162EF" w:rsidRDefault="00762FA1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724F4" w14:textId="343D814B" w:rsidR="00156199" w:rsidRPr="000162EF" w:rsidRDefault="00A1623F" w:rsidP="31E4F6C2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Giá trị tienLuong &gt; 0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162AE" w14:textId="77777777" w:rsidR="00156199" w:rsidRPr="000162EF" w:rsidRDefault="00156199" w:rsidP="00A34A0C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297161E6" w14:textId="77777777" w:rsidTr="00CD156A">
        <w:trPr>
          <w:trHeight w:val="103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76E277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FDAB19E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CD1B0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53E3B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11297D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42132F" w:rsidRPr="000162EF" w14:paraId="75D26F6A" w14:textId="77777777" w:rsidTr="00CD156A">
        <w:trPr>
          <w:trHeight w:val="16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DC584F3" w14:textId="77777777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C4CCF3" w14:textId="5F7EA7BE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getMaNhanVien()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DE31A8" w14:textId="4EFB0875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126CA5" w14:textId="59A81F9D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không được rỗng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DEEA62" w14:textId="6CE2334E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3E1A9FC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4B1E5FA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hrow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“maNhanVien không hợp lệ” nếu tham số maNhanVien </w:t>
            </w:r>
            <w:r w:rsidR="6171103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1E4FFF0A" w:rsidRPr="000162EF" w14:paraId="25908FFD" w14:textId="77777777" w:rsidTr="00CD156A">
        <w:trPr>
          <w:trHeight w:val="16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A5D84" w14:textId="1A0F4257" w:rsidR="284CC1F3" w:rsidRPr="000162EF" w:rsidRDefault="284CC1F3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2.2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25B5FE" w14:textId="77777777" w:rsidR="284CC1F3" w:rsidRPr="000162EF" w:rsidRDefault="284CC1F3" w:rsidP="1E4FFF0A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setMaNhanVien(string maNhanVien)</w:t>
            </w:r>
          </w:p>
          <w:p w14:paraId="34A70D3F" w14:textId="4A5DD871" w:rsidR="1E4FFF0A" w:rsidRPr="000162EF" w:rsidRDefault="1E4FFF0A" w:rsidP="1E4FFF0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C58E2B" w14:textId="7CDDB087" w:rsidR="284CC1F3" w:rsidRPr="000162EF" w:rsidRDefault="284CC1F3" w:rsidP="1E4FFF0A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9C30C" w14:textId="1A1CF4FC" w:rsidR="284CC1F3" w:rsidRPr="000162EF" w:rsidRDefault="284CC1F3" w:rsidP="715AC9A0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có đúng </w:t>
            </w:r>
            <w:r w:rsidR="76D09A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định dạng: MKXXXX</w:t>
            </w:r>
          </w:p>
          <w:p w14:paraId="150D72C1" w14:textId="21D1B70F" w:rsidR="284CC1F3" w:rsidRPr="000162EF" w:rsidRDefault="76D09A38" w:rsidP="1E4FFF0A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XXXX là các chữ số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59B97C" w14:textId="43DD5A4E" w:rsidR="284CC1F3" w:rsidRPr="000162EF" w:rsidRDefault="16C79FA5" w:rsidP="1E4FFF0A">
            <w:pPr>
              <w:shd w:val="clear" w:color="auto" w:fill="FFFFFF" w:themeFill="background1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</w:t>
            </w:r>
            <w:r w:rsidR="7F1215F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hrow</w:t>
            </w:r>
            <w:r w:rsidR="284CC1F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“maNhanVien không hợp lệ” nếu tham số maNhanVien không hợp lệ.</w:t>
            </w:r>
          </w:p>
          <w:p w14:paraId="2305A2BE" w14:textId="0FCEF52D" w:rsidR="1E4FFF0A" w:rsidRPr="000162EF" w:rsidRDefault="1E4FFF0A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4DCCF175" w14:textId="77777777" w:rsidTr="00CD156A">
        <w:trPr>
          <w:trHeight w:val="127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5093018" w14:textId="70B0205E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14E15CCE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010FA" w14:textId="480DA9BC" w:rsidR="0042132F" w:rsidRPr="000162EF" w:rsidRDefault="007F57DD" w:rsidP="50D48BDE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getHoTen()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C095A" w14:textId="00DAF12F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6F7BD7" w14:textId="0AEDA08C" w:rsidR="0042132F" w:rsidRPr="000162EF" w:rsidRDefault="007F57DD" w:rsidP="50D48BDE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HoTen không được rỗng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EB70D6" w14:textId="348E7EED" w:rsidR="00D11F40" w:rsidRPr="000162EF" w:rsidRDefault="65EB8005" w:rsidP="3CCA43D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  <w:r w:rsidR="00D11F40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“Họ tên không được rỗng” nếu </w:t>
            </w:r>
            <w:r w:rsidR="00D11F40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tham số hoTen rỗng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638A5ADE" w14:textId="218C1536" w:rsidR="0042132F" w:rsidRPr="000162EF" w:rsidRDefault="0042132F" w:rsidP="3CCA43D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1E4FFF0A" w:rsidRPr="000162EF" w14:paraId="63F65F1E" w14:textId="77777777" w:rsidTr="00CD156A">
        <w:trPr>
          <w:trHeight w:val="127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919264" w14:textId="565C26ED" w:rsidR="03F61E36" w:rsidRPr="000162EF" w:rsidRDefault="03F61E36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2.4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D170F" w14:textId="1DF45DBB" w:rsidR="03F61E36" w:rsidRPr="000162EF" w:rsidRDefault="03F61E36" w:rsidP="1E4FFF0A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setHoTen(string hoTen)</w:t>
            </w:r>
          </w:p>
          <w:p w14:paraId="10D6A53E" w14:textId="7ABC7843" w:rsidR="1E4FFF0A" w:rsidRPr="000162EF" w:rsidRDefault="1E4FFF0A" w:rsidP="1E4FFF0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2915C" w14:textId="77777777" w:rsidR="03F61E36" w:rsidRPr="000162EF" w:rsidRDefault="03F61E36" w:rsidP="1E4FFF0A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5F053608" w14:textId="6566EF7C" w:rsidR="1E4FFF0A" w:rsidRPr="000162EF" w:rsidRDefault="1E4FFF0A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4C1098" w14:textId="621757C1" w:rsidR="03F61E36" w:rsidRPr="000162EF" w:rsidRDefault="03F61E36" w:rsidP="1E4FFF0A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="47AC71C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</w:t>
            </w:r>
            <w:r w:rsidR="374141A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oTen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đúng cú pháp không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1BCA44B6" w14:textId="611CD377" w:rsidR="1E4FFF0A" w:rsidRPr="000162EF" w:rsidRDefault="1E4FFF0A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35BD8A" w14:textId="4046FFAE" w:rsidR="03F61E36" w:rsidRPr="000162EF" w:rsidRDefault="65EB8005" w:rsidP="1E4FFF0A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  <w:r w:rsidR="03F61E3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“Họ tên phải viết hoa chữ cái đầu” nếu tham số hoTen không hợp lệ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CBE8C4D" w14:textId="11BB8622" w:rsidR="1E4FFF0A" w:rsidRPr="000162EF" w:rsidRDefault="1E4FFF0A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170EB5D5" w14:textId="77777777" w:rsidTr="00CD156A">
        <w:trPr>
          <w:trHeight w:val="19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A57E42E" w14:textId="12028F73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2B436B37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CA1FE" w14:textId="2305EA66" w:rsidR="007F57DD" w:rsidRPr="000162EF" w:rsidRDefault="007F57DD" w:rsidP="50D48BDE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getEmail()</w:t>
            </w:r>
          </w:p>
          <w:p w14:paraId="3C3FCF42" w14:textId="18751A88" w:rsidR="0042132F" w:rsidRPr="000162EF" w:rsidRDefault="0042132F" w:rsidP="50D48BDE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CDC390" w14:textId="0D307BA0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8AD091" w14:textId="14B11E0E" w:rsidR="0042132F" w:rsidRPr="000162EF" w:rsidRDefault="0042132F" w:rsidP="50D48BDE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61E8C" w14:textId="7ECB8E19" w:rsidR="0042132F" w:rsidRPr="000162EF" w:rsidRDefault="5A1FC2A1" w:rsidP="50D48BDE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email của nhân viên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1E4FFF0A" w:rsidRPr="000162EF" w14:paraId="7EE3DCF6" w14:textId="77777777" w:rsidTr="00CD156A">
        <w:trPr>
          <w:trHeight w:val="19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856FC1" w14:textId="27297C06" w:rsidR="194243AB" w:rsidRPr="000162EF" w:rsidRDefault="194243AB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2.6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8213CD" w14:textId="53CAC57A" w:rsidR="194243AB" w:rsidRPr="000162EF" w:rsidRDefault="194243AB" w:rsidP="1E4FFF0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setEmail(string email)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FE6639" w14:textId="77777777" w:rsidR="194243AB" w:rsidRPr="000162EF" w:rsidRDefault="194243AB" w:rsidP="1E4FFF0A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7D22CE6F" w14:textId="3056F8DD" w:rsidR="1E4FFF0A" w:rsidRPr="000162EF" w:rsidRDefault="1E4FFF0A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28900F" w14:textId="77777777" w:rsidR="0074755D" w:rsidRPr="000162EF" w:rsidRDefault="3CD949C7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chứa ký tự đặc biệt (ngoại trừ ( . ), ( @ )). Không được rỗng</w:t>
            </w:r>
          </w:p>
          <w:p w14:paraId="207FF14C" w14:textId="43567047" w:rsidR="194243AB" w:rsidRPr="000162EF" w:rsidRDefault="0074755D" w:rsidP="1E4FFF0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Theo định dạng: </w:t>
            </w:r>
            <w:ins w:id="10" w:author="Microsoft Word" w:date="2024-10-01T23:56:00Z">
              <w:r w:rsidR="1ED77A3F" w:rsidRPr="000162EF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xx</w:t>
              </w:r>
            </w:ins>
            <w:r w:rsidR="00B4001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@</w:t>
            </w:r>
            <w:ins w:id="11" w:author="Microsoft Word" w:date="2024-10-01T23:56:00Z">
              <w:r w:rsidR="1ED77A3F" w:rsidRPr="000162EF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xxxx.com</w:t>
              </w:r>
              <w:r w:rsidR="00E53338" w:rsidRPr="000162EF">
                <w:rPr>
                  <w:rFonts w:ascii="Times New Roman" w:eastAsia="Times New Roman" w:hAnsi="Times New Roman" w:cs="Times New Roman"/>
                  <w:sz w:val="26"/>
                  <w:szCs w:val="26"/>
                </w:rPr>
                <w:t>.</w:t>
              </w:r>
            </w:ins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02D011" w14:textId="30E0EF3F" w:rsidR="194243AB" w:rsidRPr="000162EF" w:rsidRDefault="65EB8005" w:rsidP="1E4FFF0A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  <w:r w:rsidR="194243A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“Email không hợp lệ ” nếu tham số Email không hợp lệ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39168E7A" w14:textId="143558AC" w:rsidR="1E4FFF0A" w:rsidRPr="000162EF" w:rsidRDefault="1E4FFF0A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0F00029A" w14:textId="77777777" w:rsidTr="00CD156A">
        <w:trPr>
          <w:trHeight w:val="244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625F1B" w14:textId="39725645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438A1A23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7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76787" w14:textId="5A697EBB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getS</w:t>
            </w:r>
            <w:r w:rsidR="007F57DD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oDienThoai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  <w:p w14:paraId="3A7B5BEB" w14:textId="2F598E95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D43CC" w14:textId="17CE1B63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7D317" w14:textId="5A862348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phải đủ 10 ký tự số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42DDB" w14:textId="670473F2" w:rsidR="0042132F" w:rsidRPr="000162EF" w:rsidRDefault="164B00A7" w:rsidP="3CCA43D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số điện thoại của nhân viên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1E4FFF0A" w:rsidRPr="000162EF" w14:paraId="2CB84DA4" w14:textId="77777777" w:rsidTr="00CD156A">
        <w:trPr>
          <w:trHeight w:val="244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8BDAF" w14:textId="16FA27C1" w:rsidR="57E76019" w:rsidRPr="000162EF" w:rsidRDefault="57E76019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2.8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0A44B6" w14:textId="0D7F605E" w:rsidR="57E76019" w:rsidRPr="000162EF" w:rsidRDefault="57E76019" w:rsidP="1E4FFF0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246F4F" w14:textId="77777777" w:rsidR="57E76019" w:rsidRPr="000162EF" w:rsidRDefault="57E76019" w:rsidP="1E4FFF0A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35D1041C" w14:textId="589E8483" w:rsidR="1E4FFF0A" w:rsidRPr="000162EF" w:rsidRDefault="1E4FFF0A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D6F596" w14:textId="4BAFE844" w:rsidR="1E4FFF0A" w:rsidRPr="000162EF" w:rsidRDefault="57E76019" w:rsidP="3FB43C4E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="26E18402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được rỗng</w:t>
            </w:r>
            <w:r w:rsidR="595C1D9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đủ 10 ký tự số từ 0-9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20A44D" w14:textId="3984B544" w:rsidR="57E76019" w:rsidRPr="000162EF" w:rsidRDefault="65EB8005" w:rsidP="1E4FFF0A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  <w:r w:rsidR="57E7601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</w:t>
            </w:r>
            <w:r w:rsidR="23CC4E0D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ố</w:t>
            </w:r>
            <w:r w:rsidR="57E7601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điện thoại </w:t>
            </w:r>
            <w:r w:rsidR="23CC4E0D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phải đủ 10 ký tự số</w:t>
            </w:r>
            <w:r w:rsidR="57E7601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” nếu tham số SDT rỗng</w:t>
            </w:r>
            <w:r w:rsidR="377CD58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hoặc sai định dạng</w:t>
            </w:r>
          </w:p>
          <w:p w14:paraId="7F290A17" w14:textId="22D57274" w:rsidR="1E4FFF0A" w:rsidRPr="000162EF" w:rsidRDefault="1E4FFF0A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79840D6C" w14:textId="77777777" w:rsidTr="00CD156A">
        <w:trPr>
          <w:trHeight w:val="25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7091D5" w14:textId="7E484D50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166E444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976196" w14:textId="4A14727A" w:rsidR="0042132F" w:rsidRPr="000162EF" w:rsidRDefault="007F57DD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getNgayVaoLam</w:t>
            </w:r>
            <w:r w:rsidR="0042132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  <w:p w14:paraId="3D877CBA" w14:textId="606CB6B9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58A9AE" w14:textId="7CB51B7E" w:rsidR="0042132F" w:rsidRPr="000162EF" w:rsidRDefault="007F57DD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725280" w14:textId="75DA1C74" w:rsidR="0042132F" w:rsidRPr="000162EF" w:rsidRDefault="2396DB77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ngày vào làm đúng t</w:t>
            </w:r>
            <w:r w:rsidR="26556B7A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heo</w:t>
            </w:r>
            <w:r w:rsidR="005171E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dạng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: </w:t>
            </w:r>
            <w:r w:rsidR="005171E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dd/MM/yyyy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D3CD9F" w14:textId="122A9453" w:rsidR="0042132F" w:rsidRPr="000162EF" w:rsidRDefault="26F5167B" w:rsidP="3CCA43D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ngày vào làm của nhân viên</w:t>
            </w:r>
          </w:p>
        </w:tc>
      </w:tr>
      <w:tr w:rsidR="1E4FFF0A" w:rsidRPr="000162EF" w14:paraId="14D278B9" w14:textId="77777777" w:rsidTr="00CD156A">
        <w:trPr>
          <w:trHeight w:val="25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24C18" w14:textId="69979188" w:rsidR="28BD6D3F" w:rsidRPr="000162EF" w:rsidRDefault="28BD6D3F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2.10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2CFCE2" w14:textId="32D7D112" w:rsidR="28BD6D3F" w:rsidRPr="000162EF" w:rsidRDefault="28BD6D3F" w:rsidP="1E4FFF0A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setNgayVaoLam(string ngayVaoLam)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189D3A" w14:textId="77777777" w:rsidR="28BD6D3F" w:rsidRPr="000162EF" w:rsidRDefault="28BD6D3F" w:rsidP="1E4FFF0A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49960FA3" w14:textId="20494A6F" w:rsidR="1E4FFF0A" w:rsidRPr="000162EF" w:rsidRDefault="1E4FFF0A" w:rsidP="1E4FFF0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17E022" w14:textId="7F5851D2" w:rsidR="28BD6D3F" w:rsidRPr="000162EF" w:rsidRDefault="28BD6D3F" w:rsidP="1E4FFF0A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</w:t>
            </w:r>
            <w:r w:rsidR="0B6B0EF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tham số ngayVaoLam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đúng theo định dạng dd/MM/yyyy</w:t>
            </w:r>
          </w:p>
          <w:p w14:paraId="4BC4211D" w14:textId="29D0DCE6" w:rsidR="1E4FFF0A" w:rsidRPr="000162EF" w:rsidRDefault="1E4FFF0A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1D7FEE" w14:textId="1199AC80" w:rsidR="28BD6D3F" w:rsidRPr="000162EF" w:rsidRDefault="65EB8005" w:rsidP="1E4FFF0A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  <w:r w:rsidR="28BD6D3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“Ngày vào làm không hợp lệ” nếu tham số ngayVaoLam không đúng định dạng hoặc rỗng</w:t>
            </w:r>
          </w:p>
          <w:p w14:paraId="215D3533" w14:textId="6A55AAC8" w:rsidR="1E4FFF0A" w:rsidRPr="000162EF" w:rsidRDefault="1E4FFF0A" w:rsidP="1E4FFF0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3584D535" w14:textId="77777777" w:rsidTr="00CD156A">
        <w:trPr>
          <w:trHeight w:val="23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65197FA" w14:textId="2E536252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7863D7F7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0513F5" w14:textId="6AE0624D" w:rsidR="00B62532" w:rsidRPr="000162EF" w:rsidRDefault="00B62532" w:rsidP="50D48BDE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getTrinhDo()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9A955" w14:textId="718CAD32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A1E7F0" w14:textId="046CEBE2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FAD525" w14:textId="72CDE657" w:rsidR="0042132F" w:rsidRPr="000162EF" w:rsidRDefault="079933DE" w:rsidP="1E4FFF0A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trình độ của nhân viên</w:t>
            </w:r>
          </w:p>
          <w:p w14:paraId="2A4BB5A9" w14:textId="71FF92F2" w:rsidR="0042132F" w:rsidRPr="000162EF" w:rsidRDefault="0042132F" w:rsidP="3CCA43D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37D965FD" w:rsidRPr="000162EF" w14:paraId="48E9ED75" w14:textId="77777777" w:rsidTr="00CD156A">
        <w:trPr>
          <w:trHeight w:val="23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EF8174" w14:textId="52A51EF8" w:rsidR="0924E313" w:rsidRPr="000162EF" w:rsidRDefault="0924E313" w:rsidP="37D9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2.12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761D93" w14:textId="5F642F96" w:rsidR="0924E313" w:rsidRPr="000162EF" w:rsidRDefault="0924E313" w:rsidP="37D965FD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setTrinhDo(string trinhDo)</w:t>
            </w:r>
          </w:p>
          <w:p w14:paraId="5B8BF534" w14:textId="3D67AC11" w:rsidR="37D965FD" w:rsidRPr="000162EF" w:rsidRDefault="37D965FD" w:rsidP="37D965FD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A416B" w14:textId="77777777" w:rsidR="0924E313" w:rsidRPr="000162EF" w:rsidRDefault="0924E313" w:rsidP="37D965FD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4B8EE46F" w14:textId="0B2BA8C1" w:rsidR="37D965FD" w:rsidRPr="000162EF" w:rsidRDefault="37D965FD" w:rsidP="37D965FD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FDAD9" w14:textId="15238D4C" w:rsidR="0924E313" w:rsidRPr="000162EF" w:rsidRDefault="0924E313" w:rsidP="37D965F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</w:t>
            </w:r>
            <w:r w:rsidR="42B6AE1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tham số</w:t>
            </w:r>
            <w:r w:rsidR="653B402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2E378B8E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trinhDo chỉ</w:t>
            </w:r>
            <w:r w:rsidR="653B402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3B64211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653B402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các giá trị: “Đại học”, “Cao đẳng”, “Cao học”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887234" w14:textId="67AB1951" w:rsidR="0924E313" w:rsidRPr="000162EF" w:rsidRDefault="65EB8005" w:rsidP="37D965FD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</w:t>
            </w:r>
            <w:r w:rsidR="0924E31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exception “Trình độ không hợp lệ” nếu tham số trinhDo không </w:t>
            </w:r>
            <w:r w:rsidR="0924E31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đúng định dạng hoặc rỗng</w:t>
            </w:r>
          </w:p>
          <w:p w14:paraId="6F56D817" w14:textId="6A55AAC8" w:rsidR="37D965FD" w:rsidRPr="000162EF" w:rsidRDefault="37D965FD" w:rsidP="37D965F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B7C735B" w14:textId="103D4634" w:rsidR="37D965FD" w:rsidRPr="000162EF" w:rsidRDefault="37D965FD" w:rsidP="37D965F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42132F" w:rsidRPr="000162EF" w14:paraId="0D4F67B0" w14:textId="77777777" w:rsidTr="00CD156A">
        <w:trPr>
          <w:trHeight w:val="19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3F430AA" w14:textId="4AB493BA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</w:t>
            </w:r>
            <w:r w:rsidR="73FC99EF"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13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C81F0D" w14:textId="5D6FA90B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getTrangThai()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BD47CD" w14:textId="7B6D68CA" w:rsidR="0042132F" w:rsidRPr="000162EF" w:rsidRDefault="005D3083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  <w:r w:rsidR="0042132F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785884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E8A004" w14:textId="68C9ECAA" w:rsidR="0042132F" w:rsidRPr="000162EF" w:rsidRDefault="0042132F" w:rsidP="3CCA43D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6F75734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trạng thái của nhân viên đang đi làm hay đã nghỉ việc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3C969C8B" w:rsidRPr="000162EF" w14:paraId="31132424" w14:textId="77777777" w:rsidTr="00CD156A">
        <w:trPr>
          <w:trHeight w:val="19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D329D93" w14:textId="5EA7B299" w:rsidR="3C969C8B" w:rsidRPr="000162EF" w:rsidRDefault="027AC671" w:rsidP="3C969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2.14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FB2A77" w14:textId="44200A55" w:rsidR="3654F4D0" w:rsidRPr="000162EF" w:rsidRDefault="3654F4D0" w:rsidP="3C969C8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setTrangThai(</w:t>
            </w:r>
            <w:r w:rsidR="005D308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trangThai)</w:t>
            </w:r>
          </w:p>
          <w:p w14:paraId="7738131A" w14:textId="661144F1" w:rsidR="3C969C8B" w:rsidRPr="000162EF" w:rsidRDefault="3C969C8B" w:rsidP="3C969C8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6E10D" w14:textId="77777777" w:rsidR="3654F4D0" w:rsidRPr="000162EF" w:rsidRDefault="3654F4D0" w:rsidP="3C969C8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3F5E220C" w14:textId="75E08C89" w:rsidR="3C969C8B" w:rsidRPr="000162EF" w:rsidRDefault="3C969C8B" w:rsidP="3C969C8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ED782" w14:textId="58383A12" w:rsidR="00DB7623" w:rsidRPr="000162EF" w:rsidRDefault="00DB7623" w:rsidP="00DB762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Gồm: đang làm, nghỉ việc tạm thời ( như là nghỉ đẻ) , nghỉ việc hẳn, blacklist</w:t>
            </w:r>
          </w:p>
          <w:p w14:paraId="494EE4B4" w14:textId="622248D0" w:rsidR="63088F85" w:rsidRPr="000162EF" w:rsidRDefault="63088F85" w:rsidP="350FC3EA">
            <w:pPr>
              <w:tabs>
                <w:tab w:val="center" w:pos="1701"/>
                <w:tab w:val="center" w:pos="4536"/>
                <w:tab w:val="center" w:pos="7938"/>
              </w:tabs>
              <w:spacing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True = Đang làm</w:t>
            </w:r>
          </w:p>
          <w:p w14:paraId="0A28FF55" w14:textId="0EF53016" w:rsidR="3654F4D0" w:rsidRPr="000162EF" w:rsidRDefault="63088F85" w:rsidP="350FC3EA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False = Đã nghỉ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A5D716" w14:textId="4B828234" w:rsidR="3C969C8B" w:rsidRPr="000162EF" w:rsidRDefault="63088F85" w:rsidP="3C969C8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trạng thái đi làm của nhân viên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2132F" w:rsidRPr="000162EF" w14:paraId="6733EB9C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498130" w14:textId="198AA0BD" w:rsidR="0042132F" w:rsidRPr="000162EF" w:rsidRDefault="0042132F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79AEEF33"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15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05E0E" w14:textId="67ABD6FC" w:rsidR="0042132F" w:rsidRPr="000162EF" w:rsidRDefault="00704ABA" w:rsidP="50D48BDE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getGioiTinh()</w:t>
            </w:r>
          </w:p>
          <w:p w14:paraId="07C51B2D" w14:textId="77777777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F80AE" w14:textId="1D1D1617" w:rsidR="0042132F" w:rsidRPr="000162EF" w:rsidRDefault="00704ABA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C84651" w14:textId="5CB40AEF" w:rsidR="0042132F" w:rsidRPr="000162EF" w:rsidRDefault="0042132F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E4041" w14:textId="1629F71F" w:rsidR="0042132F" w:rsidRPr="000162EF" w:rsidRDefault="0042132F" w:rsidP="3CCA43D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74755D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giới tính của nhân viên.</w:t>
            </w:r>
          </w:p>
        </w:tc>
      </w:tr>
      <w:tr w:rsidR="43B8ECEF" w:rsidRPr="000162EF" w14:paraId="1BB69FE5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7DDBFF" w14:textId="4317C5DE" w:rsidR="3A51C3B5" w:rsidRPr="000162EF" w:rsidRDefault="3A51C3B5" w:rsidP="43B8E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2.16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A0DD17" w14:textId="4ABD1814" w:rsidR="3A51C3B5" w:rsidRPr="000162EF" w:rsidRDefault="3A51C3B5" w:rsidP="43B8ECEF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setGioiTinh(String gioiTinh)</w:t>
            </w:r>
          </w:p>
          <w:p w14:paraId="5DC600C3" w14:textId="47F623A2" w:rsidR="43B8ECEF" w:rsidRPr="000162EF" w:rsidRDefault="43B8ECEF" w:rsidP="43B8ECE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E50BFD" w14:textId="77777777" w:rsidR="3A51C3B5" w:rsidRPr="000162EF" w:rsidRDefault="3A51C3B5" w:rsidP="43B8ECEF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34C5A75E" w14:textId="21AA781D" w:rsidR="43B8ECEF" w:rsidRPr="000162EF" w:rsidRDefault="43B8ECEF" w:rsidP="43B8ECEF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A68595" w14:textId="14BC553D" w:rsidR="3A51C3B5" w:rsidRPr="000162EF" w:rsidRDefault="3A51C3B5" w:rsidP="43B8ECE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GioiTinh chỉ gồm các giá trị: Nam, Nữ, Khác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02763" w14:textId="19726C5D" w:rsidR="3A51C3B5" w:rsidRPr="000162EF" w:rsidRDefault="3A51C3B5" w:rsidP="013B2974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“Giới tính không hợp lệ” nếu tham số gioiTinh không đúng giá trị hoặc rỗng</w:t>
            </w:r>
            <w:r w:rsidR="00E5333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  <w:p w14:paraId="7F6F147C" w14:textId="6A55AAC8" w:rsidR="013B2974" w:rsidRPr="000162EF" w:rsidRDefault="013B2974" w:rsidP="013B29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97B8165" w14:textId="103D4634" w:rsidR="013B2974" w:rsidRPr="000162EF" w:rsidRDefault="013B2974" w:rsidP="013B297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949A28F" w14:textId="1B7D8D83" w:rsidR="43B8ECEF" w:rsidRPr="000162EF" w:rsidRDefault="43B8ECEF" w:rsidP="43B8ECEF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5FB7" w:rsidRPr="000162EF" w14:paraId="7AD87B2A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A2B974" w14:textId="1B693B2C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2.17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B158EE" w14:textId="58249D04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D685E" w14:textId="60637390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89CA0B" w14:textId="77777777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8F76B" w14:textId="147F95C2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Trả về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vụ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của nhân viên.</w:t>
            </w:r>
          </w:p>
        </w:tc>
      </w:tr>
      <w:tr w:rsidR="00B25FB7" w:rsidRPr="000162EF" w14:paraId="60119D9C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EF1F30" w14:textId="5FEDA911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2.18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C24B0" w14:textId="4525A090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 chucVu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8733D" w14:textId="710ED592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19DC4E" w14:textId="6E60A3E3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chức vụ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theo định dang: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“Người quản lí” hoặc “Nhân viên”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6A3475" w14:textId="0B4D83C1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Người quản lý hay Nhân viên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nếu tham số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chucVu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đúng giá trị hoặc rỗng.</w:t>
            </w:r>
          </w:p>
          <w:p w14:paraId="1C255A9B" w14:textId="77777777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5FB7" w:rsidRPr="000162EF" w14:paraId="7CACAA93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B15582" w14:textId="17254A42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2A24D5" w14:textId="3C260F5B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getNamSinh()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D3D997" w14:textId="456B4E22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F6A5F" w14:textId="77777777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B0835F" w14:textId="7B52C740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năm sinh của nhân viên.</w:t>
            </w:r>
          </w:p>
        </w:tc>
      </w:tr>
      <w:tr w:rsidR="00B25FB7" w:rsidRPr="000162EF" w14:paraId="26E1BB19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9EC27B1" w14:textId="105F94CE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20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BB708A" w14:textId="17BD8704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setNamSinh(LocalDate namSinh)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D943AA" w14:textId="3F5EE236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0588F5" w14:textId="626E293C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namSinh theo định dang: dd//MM//yyyy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B5CEC" w14:textId="01217B52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“định dạng dd//MM//yyyy” nếu tham số namSinh không đúng giá trị hoặc rỗng.</w:t>
            </w:r>
          </w:p>
          <w:p w14:paraId="1963DB53" w14:textId="77777777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5FB7" w:rsidRPr="000162EF" w14:paraId="11D15A1C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475CD00" w14:textId="766B0927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21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6698B" w14:textId="0BE4F14F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getCccd()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BCC98" w14:textId="725A65BE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F4A78D" w14:textId="77777777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CCBF3C" w14:textId="4E76D9AB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ký tự số cccd của nhân viên.</w:t>
            </w:r>
          </w:p>
        </w:tc>
      </w:tr>
      <w:tr w:rsidR="00B25FB7" w:rsidRPr="000162EF" w14:paraId="0787090E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A07309" w14:textId="6FAAA59C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9FD7A" w14:textId="617D1EBA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setCccd(String cccd)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2E3006" w14:textId="03D41FA9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F53603" w14:textId="578B51FA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định dạng  cccd đủ 12 ký tự số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A068D1" w14:textId="73AD3331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“Đủ 12 ký tự số” nếu tham số cccd không đúng giá trị hoặc rỗng.</w:t>
            </w:r>
          </w:p>
          <w:p w14:paraId="6C25F724" w14:textId="77777777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5FB7" w:rsidRPr="000162EF" w14:paraId="04F3DFAB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3368C11" w14:textId="1EDFA4BE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A81F65" w14:textId="5543DCD4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getTienLuong()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C960E0" w14:textId="40F4BF86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65388" w14:textId="77777777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0F6072" w14:textId="46A7CD47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giá trị tienLuong.</w:t>
            </w:r>
          </w:p>
        </w:tc>
      </w:tr>
      <w:tr w:rsidR="00B25FB7" w:rsidRPr="000162EF" w14:paraId="4FF28826" w14:textId="77777777" w:rsidTr="00CD156A">
        <w:trPr>
          <w:trHeight w:val="229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D2E14F" w14:textId="4E59885E" w:rsidR="00B25FB7" w:rsidRPr="000162EF" w:rsidRDefault="00B25FB7" w:rsidP="00B25FB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2.2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1A7B1A" w14:textId="660EA499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setTienLuong(double tienLuong)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16166" w14:textId="4B1C87E9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324E70" w14:textId="5AC5A94B" w:rsidR="00B25FB7" w:rsidRPr="000162EF" w:rsidRDefault="00B25FB7" w:rsidP="00B25FB7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tienLuong nhập vào có lớn hơn 0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FFA949" w14:textId="417C1782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“tienLuong &gt; 0” nếu tham số tienLuong không đúng giá trị hoặc rỗng.</w:t>
            </w:r>
          </w:p>
          <w:p w14:paraId="5BF7E3FF" w14:textId="77777777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B25FB7" w:rsidRPr="000162EF" w14:paraId="1808C9A8" w14:textId="77777777" w:rsidTr="00CD156A">
        <w:trPr>
          <w:trHeight w:val="235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DE2A307" w14:textId="77777777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517D7" w14:textId="77777777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C053D9" w14:textId="77777777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AD9A4F" w14:textId="22DFC7CA" w:rsidR="00B25FB7" w:rsidRPr="000162EF" w:rsidRDefault="00B25FB7" w:rsidP="00B25FB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NhanVien() {}</w:t>
            </w: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NhanVien(String maNhanVien, String hoTen, String email, String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soDienThoai, LocalDate ngayVaoLam, String trangThai, String trinhDo, String gioiTinh, LocalDate namSinh) {</w:t>
            </w:r>
          </w:p>
          <w:p w14:paraId="1572A44A" w14:textId="2790374F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this.setMaNhanVien(maNhanVien); </w:t>
            </w:r>
          </w:p>
          <w:p w14:paraId="4A4E2484" w14:textId="098E9D16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this.setHoTen(hoTen);</w:t>
            </w:r>
          </w:p>
          <w:p w14:paraId="612A99F3" w14:textId="51690B37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this.setEmail(email);</w:t>
            </w:r>
          </w:p>
          <w:p w14:paraId="5D861A03" w14:textId="15892B83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this.setSoDienThoai(soDienThoai);</w:t>
            </w:r>
          </w:p>
          <w:p w14:paraId="01D87D8B" w14:textId="58B6A602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this.ngayVaoLam = ngayVaoLam; </w:t>
            </w:r>
          </w:p>
          <w:p w14:paraId="76E04EF1" w14:textId="2222D4C7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this.trangThai = trangThai;</w:t>
            </w:r>
          </w:p>
          <w:p w14:paraId="655DCA2E" w14:textId="32BD8912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this.trinhDo = trinhDo;</w:t>
            </w:r>
          </w:p>
          <w:p w14:paraId="53187473" w14:textId="20F82568" w:rsidR="00B25FB7" w:rsidRPr="000162EF" w:rsidRDefault="00B25FB7" w:rsidP="00B25FB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this.gioiTinh = gioiTinh;</w:t>
            </w:r>
          </w:p>
          <w:p w14:paraId="6BF01851" w14:textId="343BA323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this.namSinh = namSinh;</w:t>
            </w:r>
          </w:p>
          <w:p w14:paraId="7094121A" w14:textId="757E4A67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}</w:t>
            </w:r>
          </w:p>
          <w:p w14:paraId="3312D8BA" w14:textId="7DB14412" w:rsidR="00B25FB7" w:rsidRPr="000162EF" w:rsidRDefault="00B25FB7" w:rsidP="00B25FB7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NhanVien(NhanVien nv) { this(nv.getMaNhanVien(), nv.getHoTen(), nv.getEmail(), nv.getSoDienThoai(), nv.getNgayVaoLam(), nv.getTrangThai(), nv.getTrinhDo(), nv.getGioiTinh(),nv.getNamSinh())</w:t>
            </w:r>
          </w:p>
          <w:p w14:paraId="49D8C05D" w14:textId="6F127B58" w:rsidR="00B25FB7" w:rsidRPr="000162EF" w:rsidRDefault="00B25FB7" w:rsidP="00B25FB7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; }</w:t>
            </w:r>
          </w:p>
          <w:p w14:paraId="65C22F82" w14:textId="16F5A430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A57866" w14:textId="77777777" w:rsidR="00B25FB7" w:rsidRPr="000162EF" w:rsidRDefault="00B25FB7" w:rsidP="00B25FB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</w:tc>
      </w:tr>
      <w:tr w:rsidR="00B25FB7" w:rsidRPr="000162EF" w14:paraId="56C180CC" w14:textId="77777777" w:rsidTr="00CD156A">
        <w:trPr>
          <w:trHeight w:val="1665"/>
        </w:trPr>
        <w:tc>
          <w:tcPr>
            <w:tcW w:w="812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2CFB63" w14:textId="77777777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4.</w:t>
            </w:r>
          </w:p>
        </w:tc>
        <w:tc>
          <w:tcPr>
            <w:tcW w:w="2996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B4D822" w14:textId="77777777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</w:tc>
        <w:tc>
          <w:tcPr>
            <w:tcW w:w="2264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D48204" w14:textId="77777777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CC26D" w14:textId="77777777" w:rsidR="00B25FB7" w:rsidRPr="000162EF" w:rsidRDefault="00B25FB7" w:rsidP="00B25FB7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11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B8385" w14:textId="1525A61A" w:rsidR="00B25FB7" w:rsidRPr="000162EF" w:rsidRDefault="00B25FB7" w:rsidP="00B25FB7">
            <w:pPr>
              <w:shd w:val="clear" w:color="auto" w:fill="FFFFFF" w:themeFill="background1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224C7DFE" w14:textId="2A24E476" w:rsidR="24F8D4D4" w:rsidRPr="000162EF" w:rsidRDefault="24F8D4D4" w:rsidP="24F8D4D4">
      <w:pPr>
        <w:pStyle w:val="NormalWeb"/>
        <w:shd w:val="clear" w:color="auto" w:fill="FFFFFF" w:themeFill="background1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2119683D" w14:textId="2B26E4CD" w:rsidR="000C7E9B" w:rsidRPr="000162EF" w:rsidRDefault="445F4409" w:rsidP="009B79B9">
      <w:pPr>
        <w:pStyle w:val="Heading2"/>
        <w:numPr>
          <w:ilvl w:val="1"/>
          <w:numId w:val="3"/>
        </w:numPr>
        <w:rPr>
          <w:rFonts w:eastAsia="Times New Roman" w:cs="Times New Roman"/>
        </w:rPr>
      </w:pPr>
      <w:bookmarkStart w:id="12" w:name="_Toc178710127"/>
      <w:bookmarkStart w:id="13" w:name="_Toc180951407"/>
      <w:r w:rsidRPr="000162EF">
        <w:rPr>
          <w:rFonts w:eastAsia="Times New Roman" w:cs="Times New Roman"/>
        </w:rPr>
        <w:t>Thực thể KhachHang:</w:t>
      </w:r>
      <w:bookmarkEnd w:id="12"/>
      <w:bookmarkEnd w:id="13"/>
    </w:p>
    <w:tbl>
      <w:tblPr>
        <w:tblW w:w="10230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85"/>
        <w:gridCol w:w="3120"/>
        <w:gridCol w:w="1785"/>
        <w:gridCol w:w="2310"/>
        <w:gridCol w:w="2130"/>
      </w:tblGrid>
      <w:tr w:rsidR="00C61BB9" w:rsidRPr="000162EF" w14:paraId="22C5B9F9" w14:textId="77777777" w:rsidTr="000C7E9B">
        <w:trPr>
          <w:trHeight w:val="103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C83CCC5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753829A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Khách hàng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C60A1C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D7ECEE8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D46223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C61BB9" w:rsidRPr="000162EF" w14:paraId="37012768" w14:textId="77777777" w:rsidTr="000C7E9B">
        <w:trPr>
          <w:trHeight w:val="64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7C5675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0D878B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15AC73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858029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926A34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C61BB9" w:rsidRPr="000162EF" w14:paraId="6402460B" w14:textId="77777777" w:rsidTr="000C7E9B">
        <w:trPr>
          <w:trHeight w:val="660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2518471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1.1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52BDB7" w14:textId="36A1A932" w:rsidR="00C61BB9" w:rsidRPr="000162EF" w:rsidRDefault="000202ED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maKhachHang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44E714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907E48" w14:textId="1503DFF7" w:rsidR="00C61BB9" w:rsidRPr="000162EF" w:rsidRDefault="536C38F4" w:rsidP="75846F39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rỗng, là duy nhất</w:t>
            </w:r>
          </w:p>
          <w:p w14:paraId="714981F8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0C0400" w14:textId="4F27A032" w:rsidR="00C61BB9" w:rsidRPr="000162EF" w:rsidRDefault="536C38F4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định danh khách hàng</w:t>
            </w:r>
          </w:p>
        </w:tc>
      </w:tr>
      <w:tr w:rsidR="00C61BB9" w:rsidRPr="000162EF" w14:paraId="7B7915DD" w14:textId="77777777" w:rsidTr="000C7E9B">
        <w:trPr>
          <w:trHeight w:val="64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646103A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E9610F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hoTen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3D23B5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8FDDD9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rỗng.</w:t>
            </w:r>
          </w:p>
          <w:p w14:paraId="3A3EBADA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Viết hoa chữ cái đầu tiên.</w:t>
            </w:r>
          </w:p>
          <w:p w14:paraId="1393220D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8E12EF" w14:textId="38C1CFE0" w:rsidR="00C61BB9" w:rsidRPr="000162EF" w:rsidRDefault="7AB194AA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6F854DF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Ví dụ: "Nguyen Van A"</w:t>
            </w:r>
          </w:p>
        </w:tc>
      </w:tr>
      <w:tr w:rsidR="00C61BB9" w:rsidRPr="000162EF" w14:paraId="3DFE703B" w14:textId="77777777" w:rsidTr="000C7E9B">
        <w:trPr>
          <w:trHeight w:val="1701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48C494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675D" w14:textId="2C6DAAB2" w:rsidR="00C61BB9" w:rsidRPr="000162EF" w:rsidRDefault="00A623B4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C2F88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6055EE" w14:textId="6A8EDECE" w:rsidR="006B432D" w:rsidRPr="000162EF" w:rsidRDefault="00CE4282" w:rsidP="745BB25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Phải đủ 10 ký tự số.</w:t>
            </w:r>
          </w:p>
          <w:p w14:paraId="5A2FDDEF" w14:textId="693C63F5" w:rsidR="00C61BB9" w:rsidRPr="000162EF" w:rsidRDefault="00CE4282" w:rsidP="745BB25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1F4EF" w14:textId="77777777" w:rsidR="00C61BB9" w:rsidRPr="000162EF" w:rsidRDefault="00C61BB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C61BB9" w:rsidRPr="000162EF" w14:paraId="4F96750E" w14:textId="77777777" w:rsidTr="000C7E9B">
        <w:trPr>
          <w:trHeight w:val="64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5246791" w14:textId="77777777" w:rsidR="00C61BB9" w:rsidRPr="000162EF" w:rsidRDefault="00C61BB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6013D" w14:textId="79D31A7A" w:rsidR="00C61BB9" w:rsidRPr="000162EF" w:rsidRDefault="000E721A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diemTichLuy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A59A7" w14:textId="3CA40A11" w:rsidR="00C61BB9" w:rsidRPr="000162EF" w:rsidRDefault="000E721A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18DD7" w14:textId="391175A1" w:rsidR="00C61BB9" w:rsidRPr="000162EF" w:rsidRDefault="00C61BB9" w:rsidP="745BB25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5EF3" w14:textId="7BF7C739" w:rsidR="00C61BB9" w:rsidRPr="000162EF" w:rsidRDefault="7AB194AA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="6A22692C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Điểm tích lũy của khách hàng</w:t>
            </w:r>
          </w:p>
        </w:tc>
      </w:tr>
      <w:tr w:rsidR="00060399" w:rsidRPr="000162EF" w14:paraId="48E2DDE3" w14:textId="77777777" w:rsidTr="000C7E9B">
        <w:trPr>
          <w:trHeight w:val="64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154E6D" w14:textId="133F0861" w:rsidR="00060399" w:rsidRPr="000162EF" w:rsidRDefault="0006039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1.5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6EA402" w14:textId="578B16AF" w:rsidR="00060399" w:rsidRPr="000162EF" w:rsidRDefault="00060399" w:rsidP="3CCA43DB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gioiTinh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96B6AC" w14:textId="2F2ECE7E" w:rsidR="00060399" w:rsidRPr="000162EF" w:rsidRDefault="00060399" w:rsidP="3CCA43D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EAA513" w14:textId="0B49F44D" w:rsidR="00060399" w:rsidRPr="000162EF" w:rsidRDefault="00060399" w:rsidP="00060399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Chỉ gồm các giá trị: Nam, nữ,và khác.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B9369" w14:textId="0E2C7354" w:rsidR="00060399" w:rsidRPr="000162EF" w:rsidRDefault="00060399" w:rsidP="3CCA43D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Giới tính của khách hàng.</w:t>
            </w:r>
          </w:p>
        </w:tc>
      </w:tr>
      <w:tr w:rsidR="00005651" w:rsidRPr="000162EF" w14:paraId="68CBE760" w14:textId="77777777" w:rsidTr="000C7E9B">
        <w:trPr>
          <w:trHeight w:val="64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11B07" w14:textId="1ACAC422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060399"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6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66CF4E" w14:textId="311A1F79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namSinh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BD587" w14:textId="0559990E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318BB" w14:textId="77777777" w:rsidR="00005651" w:rsidRPr="000162EF" w:rsidRDefault="00005651" w:rsidP="00005651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Theo định dạng:</w:t>
            </w:r>
          </w:p>
          <w:p w14:paraId="6AAB6EFC" w14:textId="65787EE5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dd//MM//yy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DBCAC" w14:textId="591F6FDA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Vd: 01/01</w:t>
            </w:r>
            <w:r w:rsidR="008A200C">
              <w:rPr>
                <w:rFonts w:ascii="Times New Roman" w:eastAsia="Times New Roman" w:hAnsi="Times New Roman" w:cs="Times New Roman"/>
                <w:sz w:val="26"/>
                <w:szCs w:val="26"/>
              </w:rPr>
              <w:t>/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2024</w:t>
            </w:r>
          </w:p>
        </w:tc>
      </w:tr>
      <w:tr w:rsidR="008A200C" w:rsidRPr="000162EF" w14:paraId="1C3FDD74" w14:textId="77777777" w:rsidTr="000C7E9B">
        <w:trPr>
          <w:trHeight w:val="64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316154" w14:textId="0FB6A19B" w:rsidR="008A200C" w:rsidRPr="000162EF" w:rsidRDefault="008A200C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1.7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6FB598" w14:textId="63CE2458" w:rsidR="008A200C" w:rsidRPr="000162EF" w:rsidRDefault="008A200C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ghiChu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967F80" w14:textId="4D5F1E96" w:rsidR="008A200C" w:rsidRPr="000162EF" w:rsidRDefault="008A200C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A6584B" w14:textId="77777777" w:rsidR="008A200C" w:rsidRPr="000162EF" w:rsidRDefault="008A200C" w:rsidP="00005651">
            <w:pPr>
              <w:tabs>
                <w:tab w:val="center" w:pos="1701"/>
                <w:tab w:val="center" w:pos="4536"/>
                <w:tab w:val="center" w:pos="7938"/>
              </w:tabs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62CC3" w14:textId="77777777" w:rsidR="008A200C" w:rsidRPr="000162EF" w:rsidRDefault="008A200C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05651" w:rsidRPr="000162EF" w14:paraId="16D2B444" w14:textId="77777777" w:rsidTr="000C7E9B">
        <w:trPr>
          <w:trHeight w:val="103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4F5CDE6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E8CA9E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B1F5FA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3644DA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FC082F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</w:tr>
      <w:tr w:rsidR="00005651" w:rsidRPr="000162EF" w14:paraId="2599BE12" w14:textId="77777777" w:rsidTr="000C7E9B">
        <w:trPr>
          <w:trHeight w:val="127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C5A493B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220CCE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getMaKhachHang()</w:t>
            </w:r>
          </w:p>
          <w:p w14:paraId="182CF977" w14:textId="44F7C881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setMaKhachHang(string maKhachHang)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AF757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729F856A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2DB8D2" w14:textId="5E726C42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không được rỗng</w:t>
            </w:r>
          </w:p>
          <w:p w14:paraId="3E51F6E7" w14:textId="001813E1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có đúng cú pháp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79C02D" w14:textId="49FAC370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“maKhachHang không được rỗng” nếu tham số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maKhachHang không hợp lệ.</w:t>
            </w: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Throw exception “maKhachHang không hợp lệ” nếu tham số maKhachHang không hợp lệ.</w:t>
            </w:r>
          </w:p>
          <w:p w14:paraId="4FD47BAF" w14:textId="6C03ECBD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005651" w:rsidRPr="000162EF" w14:paraId="0C3FD4FE" w14:textId="77777777" w:rsidTr="000C7E9B">
        <w:trPr>
          <w:trHeight w:val="196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61D75AF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2.2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387672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getHoTen()</w:t>
            </w:r>
          </w:p>
          <w:p w14:paraId="2824ABE9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setHoTen(string hoTen)</w:t>
            </w:r>
          </w:p>
          <w:p w14:paraId="21E3E1D7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BB791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5F9E13EF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A4FF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hoTen không được rỗng.</w:t>
            </w:r>
          </w:p>
          <w:p w14:paraId="2C199711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hoten có viết hoa chữ cái đầu không.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C52524" w14:textId="0CE2D735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“Họ tên không được rỗng” nếu tham số hoTen rỗng</w:t>
            </w:r>
          </w:p>
          <w:p w14:paraId="622EB83C" w14:textId="77777777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55EADD7" w14:textId="6220C681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“Họ tên phải viết hoa chữ cái đầu” nếu tham số hoTen không hợp lệ.</w:t>
            </w:r>
          </w:p>
        </w:tc>
      </w:tr>
      <w:tr w:rsidR="00005651" w:rsidRPr="000162EF" w14:paraId="30E98B3A" w14:textId="77777777" w:rsidTr="000C7E9B">
        <w:trPr>
          <w:trHeight w:val="196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7DADD7B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8AD0B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getSoDienThoai()</w:t>
            </w:r>
          </w:p>
          <w:p w14:paraId="3A1816EB" w14:textId="0791F346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setSoDienThoai(string soDienThoai)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33FD3A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  <w:p w14:paraId="6A867B53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72315D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Phải đủ 10 ký tự số.</w:t>
            </w:r>
          </w:p>
          <w:p w14:paraId="44361683" w14:textId="0DDC9474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0A86FD" w14:textId="1FF7469C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05651" w:rsidRPr="000162EF" w14:paraId="28F95EB3" w14:textId="77777777" w:rsidTr="000C7E9B">
        <w:trPr>
          <w:trHeight w:val="2302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A8EF874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2.4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44AA49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getDiemTichLuy()</w:t>
            </w:r>
          </w:p>
          <w:p w14:paraId="4E34F94A" w14:textId="5E53C616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setDiemTichLuy(int diemTichLuy)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C75E8" w14:textId="2144B622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  <w:p w14:paraId="4D541FF2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D07111" w14:textId="124220F4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79DBA1A" w14:textId="7E84EFB2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005651" w:rsidRPr="000162EF" w14:paraId="2183130E" w14:textId="77777777" w:rsidTr="000C7E9B">
        <w:trPr>
          <w:trHeight w:val="2302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81F4D71" w14:textId="7AA089C1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2.5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CD9E0" w14:textId="77777777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getNamSinh()</w:t>
            </w:r>
          </w:p>
          <w:p w14:paraId="03EAA007" w14:textId="01D6FA4C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setNamSinh(LocalDate namSinh)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9D3F4" w14:textId="5B653FCF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 LocalDate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152650" w14:textId="6B11DA9E" w:rsidR="00005651" w:rsidRPr="000162EF" w:rsidRDefault="00005651" w:rsidP="00005651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namSinh theo định dang: dd//MM//yyyy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37177" w14:textId="207C3110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“định dạng dd//MM//yyyy” nếu tham số namSinh không đúng giá trị hoặc rỗng.</w:t>
            </w:r>
          </w:p>
          <w:p w14:paraId="7D6B8966" w14:textId="3284CFC7" w:rsidR="00005651" w:rsidRPr="000162EF" w:rsidRDefault="00005651" w:rsidP="00005651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D0E45" w:rsidRPr="000162EF" w14:paraId="10BA5D22" w14:textId="77777777" w:rsidTr="000C7E9B">
        <w:trPr>
          <w:trHeight w:val="2302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CC6EF" w14:textId="2DAA8986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2.6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2A701C" w14:textId="38F842E9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GhiChu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</w:t>
            </w:r>
          </w:p>
          <w:p w14:paraId="56B8CB50" w14:textId="1E354159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GhiChu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</w:t>
            </w:r>
            <w:r w:rsidR="00A50DC0"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A50DC0">
              <w:rPr>
                <w:rFonts w:ascii="Times New Roman" w:eastAsia="Times New Roman" w:hAnsi="Times New Roman" w:cs="Times New Roman"/>
                <w:sz w:val="26"/>
                <w:szCs w:val="26"/>
              </w:rPr>
              <w:t>ghiChu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5CAC15" w14:textId="2B4D24C0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void </w:t>
            </w:r>
            <w:r w:rsidR="00A50DC0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26A50" w14:textId="6843287E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F539E2" w14:textId="77777777" w:rsidR="00AD0E45" w:rsidRPr="000162EF" w:rsidRDefault="00AD0E45" w:rsidP="00647B77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D0E45" w:rsidRPr="000162EF" w14:paraId="12F0C0DB" w14:textId="77777777" w:rsidTr="000C7E9B">
        <w:trPr>
          <w:trHeight w:val="217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3595283" w14:textId="77777777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3.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F4BF3" w14:textId="77777777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D17361" w14:textId="77777777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C0C863" w14:textId="1FFF698E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KhachHang() { }</w:t>
            </w: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KhachHang(String maKhachHang, String hoTen, String soDienThoai, int diemTichLuy) { this.maKhachHang = maKhachHang; this.hoTen = hoTen; this.soDienThoai = soDienThoai; this.diemTichLuy = diemTichLuy; this.namSinh = namSinh;}</w:t>
            </w:r>
            <w:r w:rsidRPr="000162EF">
              <w:rPr>
                <w:rFonts w:ascii="Times New Roman" w:hAnsi="Times New Roman" w:cs="Times New Roman"/>
              </w:rPr>
              <w:br/>
            </w:r>
            <w:r w:rsidRPr="000162EF">
              <w:rPr>
                <w:rFonts w:ascii="Times New Roman" w:hAnsi="Times New Roman" w:cs="Times New Roman"/>
              </w:rPr>
              <w:lastRenderedPageBreak/>
              <w:br/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KhachHang(KhachHang original) { this.maKhachHang = original.maKhachHang; this.hoTen = original.hoTen; this.soDienThoai = original.soDienThoai; this.diemTichLuy = original.diemTichLuy; this.namSinh = original.namSinh }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D4709C" w14:textId="77777777" w:rsidR="00AD0E45" w:rsidRPr="000162EF" w:rsidRDefault="00AD0E45" w:rsidP="00AD0E45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 </w:t>
            </w:r>
          </w:p>
        </w:tc>
      </w:tr>
      <w:tr w:rsidR="00AD0E45" w:rsidRPr="000162EF" w14:paraId="2CE20950" w14:textId="77777777" w:rsidTr="000C7E9B">
        <w:trPr>
          <w:trHeight w:val="2055"/>
        </w:trPr>
        <w:tc>
          <w:tcPr>
            <w:tcW w:w="885" w:type="dxa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233D2B" w14:textId="77777777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4.</w:t>
            </w:r>
          </w:p>
        </w:tc>
        <w:tc>
          <w:tcPr>
            <w:tcW w:w="312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A5347C" w14:textId="1F0B9F4F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phương thức toString()</w:t>
            </w:r>
          </w:p>
          <w:p w14:paraId="17EE6986" w14:textId="25ABF448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785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52F76C" w14:textId="49D849C2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  <w:r w:rsidRPr="000162EF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31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AB77B" w14:textId="1A8B183A" w:rsidR="00AD0E45" w:rsidRPr="000162EF" w:rsidRDefault="00AD0E45" w:rsidP="00AD0E45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@Override public String toString() { return "KhachHang{" + "maKhachHang='" + maKhachHang + '\'' + ", hoTen='" + hoTen + '\'' + ", soDienThoai='" + soDienThoai + '\'' + ", diemTichLuy=" + diemTichLuy + ' + namSinh=" + namSinh + '}'; }</w:t>
            </w:r>
          </w:p>
        </w:tc>
        <w:tc>
          <w:tcPr>
            <w:tcW w:w="2130" w:type="dxa"/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3B7804" w14:textId="1FF2366E" w:rsidR="00AD0E45" w:rsidRPr="000162EF" w:rsidRDefault="00AD0E45" w:rsidP="00AD0E45">
            <w:pPr>
              <w:shd w:val="clear" w:color="auto" w:fill="FFFFFF" w:themeFill="background1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giá trị các thuộc tính của khách hàng.</w:t>
            </w:r>
          </w:p>
          <w:p w14:paraId="3C8DF44D" w14:textId="6FFBB06B" w:rsidR="00AD0E45" w:rsidRPr="000162EF" w:rsidRDefault="00AD0E45" w:rsidP="00AD0E45">
            <w:pPr>
              <w:shd w:val="clear" w:color="auto" w:fill="FFFFFF" w:themeFill="background1"/>
              <w:spacing w:before="240" w:after="240" w:line="360" w:lineRule="auto"/>
              <w:ind w:left="2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7C51E324" w14:textId="77777777" w:rsidR="00C61BB9" w:rsidRPr="000162EF" w:rsidRDefault="00C61BB9" w:rsidP="00C61BB9">
      <w:pPr>
        <w:pStyle w:val="NormalWeb"/>
        <w:shd w:val="clear" w:color="auto" w:fill="FFFFFF" w:themeFill="background1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75457794" w14:textId="13995817" w:rsidR="445F4409" w:rsidRPr="000162EF" w:rsidRDefault="445F4409" w:rsidP="009B79B9">
      <w:pPr>
        <w:pStyle w:val="Heading2"/>
        <w:numPr>
          <w:ilvl w:val="1"/>
          <w:numId w:val="3"/>
        </w:numPr>
        <w:rPr>
          <w:rFonts w:eastAsia="Times New Roman" w:cs="Times New Roman"/>
        </w:rPr>
      </w:pPr>
      <w:bookmarkStart w:id="14" w:name="_Toc178710128"/>
      <w:bookmarkStart w:id="15" w:name="_Toc180951408"/>
      <w:r w:rsidRPr="000162EF">
        <w:rPr>
          <w:rFonts w:eastAsia="Times New Roman" w:cs="Times New Roman"/>
        </w:rPr>
        <w:lastRenderedPageBreak/>
        <w:t>Thực thể HoaDon:</w:t>
      </w:r>
      <w:bookmarkEnd w:id="14"/>
      <w:bookmarkEnd w:id="15"/>
    </w:p>
    <w:tbl>
      <w:tblPr>
        <w:tblW w:w="1018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3118"/>
        <w:gridCol w:w="1843"/>
        <w:gridCol w:w="2268"/>
        <w:gridCol w:w="2126"/>
      </w:tblGrid>
      <w:tr w:rsidR="00FE496B" w:rsidRPr="000162EF" w14:paraId="33DDC4AD" w14:textId="77777777" w:rsidTr="00340908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226D3590" w14:textId="200502EB" w:rsidR="34F41A4B" w:rsidRPr="000162EF" w:rsidRDefault="4580D509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3BBDA51D" w14:textId="50A543A0" w:rsidR="34F41A4B" w:rsidRPr="000162EF" w:rsidRDefault="790DE810" w:rsidP="0061121F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Hoá đơn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41C9E4F8" w14:textId="086ECB6C" w:rsidR="34F41A4B" w:rsidRPr="000162EF" w:rsidRDefault="34F41A4B" w:rsidP="0061121F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6F14EF18" w14:textId="1FE25BCE" w:rsidR="34F41A4B" w:rsidRPr="000162EF" w:rsidRDefault="34F41A4B" w:rsidP="0061121F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5E4241F9" w14:textId="3B70AF94" w:rsidR="34F41A4B" w:rsidRPr="000162EF" w:rsidRDefault="34F41A4B" w:rsidP="0061121F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FE496B" w:rsidRPr="000162EF" w14:paraId="379B23B2" w14:textId="77777777" w:rsidTr="00340908">
        <w:trPr>
          <w:trHeight w:val="63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3257F8FF" w14:textId="30BA9D77" w:rsidR="34F41A4B" w:rsidRPr="000162EF" w:rsidRDefault="34F41A4B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245931EB" w14:textId="72AD61F3" w:rsidR="34F41A4B" w:rsidRPr="000162EF" w:rsidRDefault="34F41A4B" w:rsidP="007B462C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110BF24E" w14:textId="4F8A86B0" w:rsidR="34F41A4B" w:rsidRPr="000162EF" w:rsidRDefault="34F41A4B" w:rsidP="007B462C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7E929328" w14:textId="105DFB09" w:rsidR="34F41A4B" w:rsidRPr="000162EF" w:rsidRDefault="34F41A4B" w:rsidP="007B462C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3E0BA251" w14:textId="00744DBB" w:rsidR="34F41A4B" w:rsidRPr="000162EF" w:rsidRDefault="34F41A4B" w:rsidP="007B462C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FE496B" w:rsidRPr="000162EF" w14:paraId="30A71129" w14:textId="77777777" w:rsidTr="00340908">
        <w:trPr>
          <w:trHeight w:val="78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31428205" w14:textId="7F325883" w:rsidR="34F41A4B" w:rsidRPr="000162EF" w:rsidRDefault="34F41A4B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17CB2219" w14:textId="46C015CC" w:rsidR="34F41A4B" w:rsidRPr="000162EF" w:rsidRDefault="007B462C" w:rsidP="00346FCF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445B64E5" w14:textId="63CEAFB7" w:rsidR="34F41A4B" w:rsidRPr="000162EF" w:rsidRDefault="34F41A4B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8379A20" w14:textId="3E8E18AF" w:rsidR="34F41A4B" w:rsidRPr="000162EF" w:rsidRDefault="34F41A4B" w:rsidP="34F41A4B">
            <w:pPr>
              <w:spacing w:before="22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</w:t>
            </w:r>
            <w:r w:rsidR="672EFB6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rỗng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5D4D3CF" w14:textId="31B1874E" w:rsidR="672EFB61" w:rsidRPr="000162EF" w:rsidRDefault="672EFB61" w:rsidP="6EF2EE66">
            <w:pPr>
              <w:spacing w:before="22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Mã hoá đơn có dạng: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HDXXXXXXYYYYY bao gồm XXXXXX là thời gian hoá đơn phát sinh </w:t>
            </w:r>
            <w:r w:rsidR="167BA77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(ngày, tháng, 2 số cuối năm)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, YYYYY là số thứ tự hoá đơn được phát sinh tự động</w:t>
            </w:r>
            <w:r w:rsidR="28F4CDFA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522A79A" w14:textId="300B87FE" w:rsidR="6EF2EE66" w:rsidRPr="000162EF" w:rsidRDefault="6EF2EE66" w:rsidP="6EF2EE66">
            <w:pPr>
              <w:spacing w:before="220" w:after="240" w:line="235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AAB4C51" w14:textId="0A499BA1" w:rsidR="34F41A4B" w:rsidRPr="000162EF" w:rsidRDefault="34F41A4B" w:rsidP="34F41A4B">
            <w:pPr>
              <w:spacing w:before="22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392E70D9" w14:textId="71B2F0E1" w:rsidR="34F41A4B" w:rsidRPr="000162EF" w:rsidRDefault="1C40410B" w:rsidP="34F41A4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</w:t>
            </w:r>
          </w:p>
        </w:tc>
      </w:tr>
      <w:tr w:rsidR="00FE496B" w:rsidRPr="000162EF" w14:paraId="66F5248B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BA877B7" w14:textId="304D0357" w:rsidR="34F41A4B" w:rsidRPr="000162EF" w:rsidRDefault="34F41A4B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E1758EF" w14:textId="16845FE1" w:rsidR="34F41A4B" w:rsidRPr="000162EF" w:rsidRDefault="007B462C" w:rsidP="00346FCF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267CBF73" w14:textId="214B4858" w:rsidR="34F41A4B" w:rsidRPr="000162EF" w:rsidRDefault="007B462C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KhachHang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71F0A9D" w14:textId="0A1515DC" w:rsidR="34F41A4B" w:rsidRPr="000162EF" w:rsidRDefault="2AEF466A" w:rsidP="04704259">
            <w:pPr>
              <w:spacing w:before="220" w:after="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637E4BAC" w14:textId="481E1CA3" w:rsidR="34F41A4B" w:rsidRPr="000162EF" w:rsidRDefault="66099B44" w:rsidP="34F41A4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640C9AE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Khách hàng</w:t>
            </w:r>
          </w:p>
        </w:tc>
      </w:tr>
      <w:tr w:rsidR="00FE496B" w:rsidRPr="000162EF" w14:paraId="193A5FCB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620E22B7" w14:textId="72B8C259" w:rsidR="34F41A4B" w:rsidRPr="000162EF" w:rsidRDefault="34F41A4B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690C9B26" w14:textId="12D23439" w:rsidR="00532C42" w:rsidRPr="000162EF" w:rsidRDefault="00532C42" w:rsidP="00532C4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6946CE15" w14:textId="73763376" w:rsidR="34F41A4B" w:rsidRPr="000162EF" w:rsidRDefault="00532C42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6DD2088F" w14:textId="1B0A79F7" w:rsidR="34F41A4B" w:rsidRPr="000162EF" w:rsidRDefault="3D42BA45" w:rsidP="0E4BB448">
            <w:pPr>
              <w:spacing w:before="22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rỗng.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262F21F1" w14:textId="0C04EA34" w:rsidR="34F41A4B" w:rsidRPr="000162EF" w:rsidRDefault="4D338BF7" w:rsidP="34F41A4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FE496B" w:rsidRPr="000162EF" w14:paraId="0CA4321E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19F9611" w14:textId="5C2AE252" w:rsidR="34F41A4B" w:rsidRPr="000162EF" w:rsidRDefault="34F41A4B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1.4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32766C7" w14:textId="65E17C3A" w:rsidR="34F41A4B" w:rsidRPr="000162EF" w:rsidRDefault="00B01920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7B462C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huoc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29BDFED9" w14:textId="47697AB2" w:rsidR="34F41A4B" w:rsidRPr="000162EF" w:rsidRDefault="00B01920" w:rsidP="34F41A4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Thuoc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526BAD9" w14:textId="2601AEE2" w:rsidR="34F41A4B" w:rsidRPr="000162EF" w:rsidRDefault="7B991A90" w:rsidP="34F41A4B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0E38CF73" w14:textId="0EF2EE8A" w:rsidR="34F41A4B" w:rsidRPr="000162EF" w:rsidRDefault="45DADF15" w:rsidP="34F41A4B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Thuốc</w:t>
            </w:r>
          </w:p>
        </w:tc>
      </w:tr>
      <w:tr w:rsidR="00FE496B" w:rsidRPr="000162EF" w14:paraId="751AF51D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1FA1CA86" w14:textId="6F698063" w:rsidR="7F18D4C6" w:rsidRPr="000162EF" w:rsidRDefault="7F18D4C6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6BF53231" w14:textId="0D2A11F8" w:rsidR="2F1170BE" w:rsidRPr="000162EF" w:rsidRDefault="00B01920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ngayTao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2520E3F1" w14:textId="577D980B" w:rsidR="2F1170BE" w:rsidRPr="000162EF" w:rsidRDefault="00B01920" w:rsidP="2F1170BE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36ECC379" w14:textId="27BF71E8" w:rsidR="2F1170BE" w:rsidRPr="000162EF" w:rsidRDefault="0482019F" w:rsidP="2F1170BE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</w:t>
            </w:r>
            <w:r w:rsidR="2F1170BE" w:rsidRPr="000162EF">
              <w:rPr>
                <w:rFonts w:ascii="Times New Roman" w:hAnsi="Times New Roman" w:cs="Times New Roman"/>
              </w:rPr>
              <w:br/>
            </w:r>
            <w:r w:rsidR="2F1170BE" w:rsidRPr="000162EF">
              <w:rPr>
                <w:rFonts w:ascii="Times New Roman" w:hAnsi="Times New Roman" w:cs="Times New Roman"/>
              </w:rPr>
              <w:br/>
            </w:r>
            <w:r w:rsidR="2BFA80B3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Định dạng dd/mm/yyyy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02AC2CE3" w14:textId="5515C1EC" w:rsidR="2F1170BE" w:rsidRPr="000162EF" w:rsidRDefault="2BFA80B3" w:rsidP="2F1170BE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Ngày tạo</w:t>
            </w:r>
          </w:p>
        </w:tc>
      </w:tr>
      <w:tr w:rsidR="00FE496B" w:rsidRPr="000162EF" w14:paraId="0A4C1727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2424346C" w14:textId="47D2BA97" w:rsidR="7F18D4C6" w:rsidRPr="000162EF" w:rsidRDefault="7F18D4C6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</w:t>
            </w:r>
            <w:r w:rsidR="00B0BCE5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0BF84E28" w14:textId="1C08613A" w:rsidR="7F18D4C6" w:rsidRPr="000162EF" w:rsidRDefault="00B01920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tienKhachDua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10EC6CFB" w14:textId="05A64EC7" w:rsidR="7F18D4C6" w:rsidRPr="000162EF" w:rsidRDefault="000351AF" w:rsidP="1F48AB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F65938E" w14:textId="13F4A644" w:rsidR="1F48ABDA" w:rsidRPr="000162EF" w:rsidRDefault="66F10674" w:rsidP="482FB20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là số âm.</w:t>
            </w:r>
          </w:p>
          <w:p w14:paraId="6C1713BE" w14:textId="01D65E14" w:rsidR="1F48ABDA" w:rsidRPr="000162EF" w:rsidRDefault="105E5D3A" w:rsidP="1F48ABDA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32CA3B81" w14:textId="0B833BA9" w:rsidR="1F48ABDA" w:rsidRPr="000162EF" w:rsidRDefault="105E5D3A" w:rsidP="1F48ABD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Tiền khách đưa</w:t>
            </w:r>
          </w:p>
        </w:tc>
      </w:tr>
      <w:tr w:rsidR="004C0FD5" w:rsidRPr="000162EF" w14:paraId="7AF67E40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D875147" w14:textId="632135ED" w:rsidR="00D50C20" w:rsidRPr="000162EF" w:rsidRDefault="00D50C20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2B4604DC" w14:textId="7C9686BE" w:rsidR="00D50C20" w:rsidRPr="000162EF" w:rsidRDefault="00D50C20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diemSuDung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8352D43" w14:textId="59ED2A06" w:rsidR="00D50C20" w:rsidRPr="000162EF" w:rsidRDefault="00D50C20" w:rsidP="1F48AB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6B1625CD" w14:textId="719B92D9" w:rsidR="00D50C20" w:rsidRPr="000162EF" w:rsidRDefault="3081D693" w:rsidP="482FB20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là số âm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4BB507BB" w14:textId="54D75AB4" w:rsidR="00D50C20" w:rsidRPr="000162EF" w:rsidRDefault="3081D693" w:rsidP="1F48ABD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Điểm tích lũy sử dụng</w:t>
            </w:r>
          </w:p>
        </w:tc>
      </w:tr>
      <w:tr w:rsidR="004C0FD5" w:rsidRPr="000162EF" w14:paraId="1D67F549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096AFA58" w14:textId="56109981" w:rsidR="00556507" w:rsidRPr="000162EF" w:rsidRDefault="00346FCF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1.8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6812B3B8" w14:textId="69A4BE70" w:rsidR="00556507" w:rsidRPr="000162EF" w:rsidRDefault="00346FCF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loaiThanhToan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0858B10" w14:textId="36B23E0B" w:rsidR="00556507" w:rsidRPr="000162EF" w:rsidRDefault="00346FCF" w:rsidP="1F48AB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0E34A9E6" w14:textId="5EA8E3E7" w:rsidR="00556507" w:rsidRPr="000162EF" w:rsidRDefault="16B64E70" w:rsidP="482FB20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gồm các giá trị: “Tiền mặt”, “Chuyển khoản”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1566A22A" w14:textId="0615B3FB" w:rsidR="00556507" w:rsidRPr="000162EF" w:rsidRDefault="16B64E70" w:rsidP="1F48ABD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Phương thức thanh toán</w:t>
            </w:r>
          </w:p>
        </w:tc>
      </w:tr>
      <w:tr w:rsidR="00340908" w:rsidRPr="000162EF" w14:paraId="052C3CF6" w14:textId="77777777" w:rsidTr="00340908">
        <w:trPr>
          <w:trHeight w:val="321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837419B" w14:textId="78672823" w:rsidR="00340908" w:rsidRPr="000162EF" w:rsidRDefault="00340908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ADCB471" w14:textId="79965355" w:rsidR="00340908" w:rsidRPr="000162EF" w:rsidRDefault="00647B77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gioTao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60034AC9" w14:textId="11C7F3E9" w:rsidR="00340908" w:rsidRPr="000162EF" w:rsidRDefault="00647B77" w:rsidP="1F48ABD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7958E4E5" w14:textId="012A3F73" w:rsidR="00340908" w:rsidRPr="000162EF" w:rsidRDefault="00340908" w:rsidP="482FB20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rỗng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62522A43" w14:textId="495AC3A2" w:rsidR="00340908" w:rsidRPr="000162EF" w:rsidRDefault="00647B77" w:rsidP="1F48ABD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Giờ tạo</w:t>
            </w:r>
          </w:p>
        </w:tc>
      </w:tr>
      <w:tr w:rsidR="004C0FD5" w:rsidRPr="000162EF" w14:paraId="24BEF09F" w14:textId="77777777" w:rsidTr="00340908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13CA3E0B" w14:textId="346E699D" w:rsidR="34F41A4B" w:rsidRPr="000162EF" w:rsidRDefault="34F41A4B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630D9590" w14:textId="4EB38B92" w:rsidR="34F41A4B" w:rsidRPr="000162EF" w:rsidRDefault="34F41A4B" w:rsidP="00346FCF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5EA493B" w14:textId="0E0EF89C" w:rsidR="34F41A4B" w:rsidRPr="000162EF" w:rsidRDefault="34F41A4B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391A0E66" w14:textId="0C4122EF" w:rsidR="34F41A4B" w:rsidRPr="000162EF" w:rsidRDefault="34F41A4B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73905819" w14:textId="402E8BAB" w:rsidR="34F41A4B" w:rsidRPr="000162EF" w:rsidRDefault="34F41A4B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4C0FD5" w:rsidRPr="000162EF" w14:paraId="79ED66F8" w14:textId="77777777" w:rsidTr="00340908">
        <w:trPr>
          <w:trHeight w:val="312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17B89929" w14:textId="4B3A48D3" w:rsidR="34F41A4B" w:rsidRPr="000162EF" w:rsidRDefault="34F41A4B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00C0BB4B" w14:textId="492695C6" w:rsidR="34F41A4B" w:rsidRPr="000162EF" w:rsidRDefault="008709D9" w:rsidP="00346FCF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getMaHoaDon</w:t>
            </w:r>
            <w:r w:rsidR="17DD4CFE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  <w:p w14:paraId="584D31E3" w14:textId="1B54ECBD" w:rsidR="34F41A4B" w:rsidRPr="000162EF" w:rsidRDefault="34F41A4B" w:rsidP="00346FCF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1A7F5E33" w14:textId="671E70AB" w:rsidR="34F41A4B" w:rsidRPr="000162EF" w:rsidRDefault="17DD4CFE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  <w:r w:rsidR="34F41A4B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AC47F6C" w14:textId="4714E934" w:rsidR="34F41A4B" w:rsidRPr="000162EF" w:rsidRDefault="34F41A4B" w:rsidP="34F41A4B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2F74D5E4" w14:textId="4B476793" w:rsidR="34F41A4B" w:rsidRPr="000162EF" w:rsidRDefault="6E585233" w:rsidP="482FB207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mã hóa đơn</w:t>
            </w:r>
          </w:p>
        </w:tc>
      </w:tr>
      <w:tr w:rsidR="004C0FD5" w:rsidRPr="000162EF" w14:paraId="15550E18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675770A" w14:textId="2EE38591" w:rsidR="34F41A4B" w:rsidRPr="000162EF" w:rsidRDefault="34F41A4B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</w:t>
            </w:r>
            <w:r w:rsidR="02147C2C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1F0F2446" w14:textId="05BF22A8" w:rsidR="34F41A4B" w:rsidRPr="000162EF" w:rsidRDefault="008709D9" w:rsidP="00346FCF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getKhachHang</w:t>
            </w:r>
            <w:r w:rsidR="02147C2C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450E09F" w14:textId="122E8C27" w:rsidR="34F41A4B" w:rsidRPr="000162EF" w:rsidRDefault="008709D9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KhachHang</w:t>
            </w:r>
          </w:p>
          <w:p w14:paraId="0C97563A" w14:textId="42D102D0" w:rsidR="34F41A4B" w:rsidRPr="000162EF" w:rsidRDefault="34F41A4B" w:rsidP="34F41A4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67BC03A" w14:textId="66C9A137" w:rsidR="34F41A4B" w:rsidRPr="000162EF" w:rsidRDefault="34F41A4B" w:rsidP="34F41A4B">
            <w:pPr>
              <w:shd w:val="clear" w:color="auto" w:fill="FFFFFF" w:themeFill="background1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6F46F05E" w14:textId="1D5F85CF" w:rsidR="34F41A4B" w:rsidRPr="000162EF" w:rsidRDefault="0D5E39D0" w:rsidP="482FB207">
            <w:pPr>
              <w:spacing w:before="220"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khách hàng</w:t>
            </w:r>
          </w:p>
          <w:p w14:paraId="34C67D88" w14:textId="620ED0DA" w:rsidR="34F41A4B" w:rsidRPr="000162EF" w:rsidRDefault="34F41A4B" w:rsidP="34F41A4B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4C0FD5" w:rsidRPr="000162EF" w14:paraId="33EB3843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37C91F68" w14:textId="134D6702" w:rsidR="3DF2B3B2" w:rsidRPr="000162EF" w:rsidRDefault="3DF2B3B2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3099552E" w14:textId="04E87193" w:rsidR="3DF2B3B2" w:rsidRPr="000162EF" w:rsidRDefault="00AF78AC" w:rsidP="00346FCF">
            <w:pPr>
              <w:spacing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getNhanVien</w:t>
            </w:r>
            <w:r w:rsidR="3DF2B3B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4C75D31" w14:textId="081EFF32" w:rsidR="3DF2B3B2" w:rsidRPr="000162EF" w:rsidRDefault="00AF78AC" w:rsidP="482FB207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NhanVien</w:t>
            </w:r>
          </w:p>
          <w:p w14:paraId="590E3805" w14:textId="1CEF1470" w:rsidR="482FB207" w:rsidRPr="000162EF" w:rsidRDefault="482FB207" w:rsidP="482FB20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751401DA" w14:textId="370575B7" w:rsidR="3DF2B3B2" w:rsidRPr="000162EF" w:rsidRDefault="3DF2B3B2" w:rsidP="482FB207">
            <w:pPr>
              <w:shd w:val="clear" w:color="auto" w:fill="FFFFFF" w:themeFill="background1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48EBB08F" w14:textId="11584B84" w:rsidR="482FB207" w:rsidRPr="000162EF" w:rsidRDefault="3EC09FE7" w:rsidP="482FB207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nhân viên</w:t>
            </w:r>
          </w:p>
        </w:tc>
      </w:tr>
      <w:tr w:rsidR="004C0FD5" w:rsidRPr="000162EF" w14:paraId="1EBA6671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A4C75D9" w14:textId="39824114" w:rsidR="05B1A7B1" w:rsidRPr="000162EF" w:rsidRDefault="05B1A7B1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0765813D" w14:textId="3300DF7B" w:rsidR="05B1A7B1" w:rsidRPr="000162EF" w:rsidRDefault="00AF78AC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00601FB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Thuoc</w:t>
            </w:r>
            <w:r w:rsidR="05B1A7B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  <w:p w14:paraId="6D28C2E7" w14:textId="790A94DA" w:rsidR="482FB207" w:rsidRPr="000162EF" w:rsidRDefault="482FB207" w:rsidP="00346FCF">
            <w:pPr>
              <w:spacing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41B6F0F" w14:textId="51EDF11C" w:rsidR="00601FB2" w:rsidRPr="000162EF" w:rsidRDefault="00601FB2" w:rsidP="482FB20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Thuoc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F740AA2" w14:textId="0186BC3E" w:rsidR="482FB207" w:rsidRPr="000162EF" w:rsidRDefault="482FB207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39DAA223" w14:textId="5469A038" w:rsidR="482FB207" w:rsidRPr="000162EF" w:rsidRDefault="585379BC" w:rsidP="482FB207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thuốc</w:t>
            </w:r>
          </w:p>
        </w:tc>
      </w:tr>
      <w:tr w:rsidR="004C0FD5" w:rsidRPr="000162EF" w14:paraId="4A799A22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0373F23F" w14:textId="34C95C53" w:rsidR="05B1A7B1" w:rsidRPr="000162EF" w:rsidRDefault="05B1A7B1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35FF4817" w14:textId="45DE59D4" w:rsidR="05B1A7B1" w:rsidRPr="000162EF" w:rsidRDefault="00601FB2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getNgayTao</w:t>
            </w:r>
            <w:r w:rsidR="05B1A7B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13EEF49" w14:textId="7CBDA0D6" w:rsidR="00601FB2" w:rsidRPr="000162EF" w:rsidRDefault="00601FB2" w:rsidP="482FB20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LocalDate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0DA82C6" w14:textId="55CBA2D0" w:rsidR="482FB207" w:rsidRPr="000162EF" w:rsidRDefault="482FB207" w:rsidP="482FB207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362DC5A0" w14:textId="25359CF5" w:rsidR="482FB207" w:rsidRPr="000162EF" w:rsidRDefault="0AC63CD4" w:rsidP="482FB207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ngày tạo</w:t>
            </w:r>
          </w:p>
        </w:tc>
      </w:tr>
      <w:tr w:rsidR="004C0FD5" w:rsidRPr="000162EF" w14:paraId="10AE70A9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3491D68D" w14:textId="0E22BC3A" w:rsidR="4F8AF68C" w:rsidRPr="000162EF" w:rsidRDefault="4F8AF68C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D0385A2" w14:textId="3CEC19C3" w:rsidR="51E6B664" w:rsidRPr="000162EF" w:rsidRDefault="4F8AF68C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00601FB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GioTao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2EE393E4" w14:textId="0229723E" w:rsidR="51E6B664" w:rsidRPr="000162EF" w:rsidRDefault="00601FB2" w:rsidP="2B61777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LocalDate</w:t>
            </w:r>
          </w:p>
          <w:p w14:paraId="5A69B986" w14:textId="3D4F7EF6" w:rsidR="51E6B664" w:rsidRPr="000162EF" w:rsidRDefault="51E6B664" w:rsidP="51E6B6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E86AE4D" w14:textId="7AB48F59" w:rsidR="51E6B664" w:rsidRPr="000162EF" w:rsidRDefault="51E6B664" w:rsidP="51E6B664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5BD9D713" w14:textId="760A5144" w:rsidR="51E6B664" w:rsidRPr="000162EF" w:rsidRDefault="4F4E8A9D" w:rsidP="51E6B664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giờ tạo</w:t>
            </w:r>
          </w:p>
        </w:tc>
      </w:tr>
      <w:tr w:rsidR="004C0FD5" w:rsidRPr="000162EF" w14:paraId="3E49400F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090FE80D" w14:textId="283FE422" w:rsidR="4F8AF68C" w:rsidRPr="000162EF" w:rsidRDefault="4F8AF68C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0E401A37" w14:textId="2DBBD28E" w:rsidR="4F8AF68C" w:rsidRPr="000162EF" w:rsidRDefault="00FE496B" w:rsidP="00346FC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getTienKhachDua</w:t>
            </w:r>
            <w:r w:rsidR="4F8AF68C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AC3ED5B" w14:textId="78DBD6B3" w:rsidR="15D98C57" w:rsidRPr="000162EF" w:rsidRDefault="00FE496B" w:rsidP="15D98C57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BF8F5BE" w14:textId="16F5F74F" w:rsidR="15D98C57" w:rsidRPr="000162EF" w:rsidRDefault="15D98C57" w:rsidP="2B617773">
            <w:pPr>
              <w:shd w:val="clear" w:color="auto" w:fill="FFFFFF" w:themeFill="background1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456F9AE2" w14:textId="53BB3C80" w:rsidR="15D98C57" w:rsidRPr="000162EF" w:rsidRDefault="2F7362D8" w:rsidP="00FE496B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tiền khách đưa</w:t>
            </w:r>
          </w:p>
        </w:tc>
      </w:tr>
      <w:tr w:rsidR="00FE496B" w:rsidRPr="000162EF" w14:paraId="7CD6A7FA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05F6FFC0" w14:textId="7C6DF647" w:rsidR="00FE496B" w:rsidRPr="000162EF" w:rsidRDefault="00FE496B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6FBE1422" w14:textId="7DA8BABB" w:rsidR="00FE496B" w:rsidRPr="000162EF" w:rsidRDefault="00FE496B" w:rsidP="00FE496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</w:t>
            </w:r>
            <w:r w:rsidR="004C0FD5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DiemSuDung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6A173CB5" w14:textId="246927C0" w:rsidR="008C1A28" w:rsidRPr="000162EF" w:rsidRDefault="008C1A28" w:rsidP="2B61777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880DC60" w14:textId="76C57F3F" w:rsidR="00FE496B" w:rsidRPr="000162EF" w:rsidRDefault="00FE496B" w:rsidP="2B617773">
            <w:pPr>
              <w:shd w:val="clear" w:color="auto" w:fill="FFFFFF" w:themeFill="background1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22930294" w14:textId="5FE67595" w:rsidR="00FE496B" w:rsidRPr="000162EF" w:rsidRDefault="7A9FE85F" w:rsidP="00FE496B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Lấy ra điểm tích lũy sử </w:t>
            </w:r>
          </w:p>
        </w:tc>
      </w:tr>
      <w:tr w:rsidR="00FE496B" w:rsidRPr="000162EF" w14:paraId="1F882D19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2016D294" w14:textId="629FADDA" w:rsidR="00FE496B" w:rsidRPr="000162EF" w:rsidRDefault="008C1A28" w:rsidP="000C7E9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2.9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26993116" w14:textId="5EAE488B" w:rsidR="00FE496B" w:rsidRPr="000162EF" w:rsidRDefault="008C1A28" w:rsidP="008C1A2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getLoaiThanhToan()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5DFCF11B" w14:textId="1C1BA1BC" w:rsidR="008C1A28" w:rsidRPr="000162EF" w:rsidRDefault="008C1A28" w:rsidP="2B617773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BBA8A06" w14:textId="2A457922" w:rsidR="00FE496B" w:rsidRPr="000162EF" w:rsidRDefault="00FE496B" w:rsidP="2B617773">
            <w:pPr>
              <w:shd w:val="clear" w:color="auto" w:fill="FFFFFF" w:themeFill="background1"/>
              <w:spacing w:after="0" w:line="360" w:lineRule="auto"/>
              <w:ind w:left="6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4E4DF3A0" w14:textId="39ACF4D5" w:rsidR="00FE496B" w:rsidRPr="000162EF" w:rsidRDefault="4B85EAEA" w:rsidP="00FE496B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loại thanh toán</w:t>
            </w:r>
          </w:p>
        </w:tc>
      </w:tr>
      <w:tr w:rsidR="00340908" w:rsidRPr="000162EF" w14:paraId="497A5E9F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B953A1C" w14:textId="52032CAB" w:rsidR="00340908" w:rsidRPr="000162EF" w:rsidRDefault="00DF24B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06E3329F" w14:textId="25EC25E3" w:rsidR="00340908" w:rsidRPr="000162EF" w:rsidRDefault="007B190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getGhiChu()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5519A732" w14:textId="0A067AB0" w:rsidR="00340908" w:rsidRPr="000162EF" w:rsidRDefault="007B190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4301429" w14:textId="77777777" w:rsidR="00340908" w:rsidRPr="000162EF" w:rsidRDefault="00340908" w:rsidP="0470425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5382516B" w14:textId="18296C12" w:rsidR="00340908" w:rsidRPr="000162EF" w:rsidRDefault="00340908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Lấy ra </w:t>
            </w:r>
            <w:r w:rsidR="007B1909">
              <w:rPr>
                <w:rFonts w:ascii="Times New Roman" w:eastAsia="Times New Roman" w:hAnsi="Times New Roman" w:cs="Times New Roman"/>
                <w:sz w:val="26"/>
                <w:szCs w:val="26"/>
              </w:rPr>
              <w:t>ghi chú</w:t>
            </w:r>
          </w:p>
        </w:tc>
      </w:tr>
      <w:tr w:rsidR="04704259" w:rsidRPr="000162EF" w14:paraId="0D807049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6A3D5EAA" w14:textId="419C07B1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1339494A" w14:textId="56D7257A" w:rsidR="2C7B9119" w:rsidRPr="000162EF" w:rsidRDefault="2C7B911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95E0E3A" w14:textId="3B49F538" w:rsidR="2C7B9119" w:rsidRPr="000162EF" w:rsidRDefault="2C7B911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853E0D0" w14:textId="31F0227D" w:rsidR="641AC2BE" w:rsidRPr="000162EF" w:rsidRDefault="641AC2BE" w:rsidP="0470425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maHoaDon</w:t>
            </w:r>
            <w:r w:rsidR="021349D5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rỗng và đúng định dạng</w:t>
            </w:r>
            <w:r w:rsidR="021349D5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21349D5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HDXXXXXXYYYYY bao gồm XXXXXX là thời gian hoá đơn phát sinh (ngày, tháng, 2 số cuối năm), YYYYY là số thứ tự hoá đơn được phát sinh tự động.</w:t>
            </w:r>
          </w:p>
          <w:p w14:paraId="6F467635" w14:textId="686460B2" w:rsidR="04704259" w:rsidRPr="000162EF" w:rsidRDefault="04704259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1FAC703E" w14:textId="2F05F999" w:rsidR="021349D5" w:rsidRPr="000162EF" w:rsidRDefault="021349D5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“Mã hóa đơn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không đúng đinh dạng</w:t>
            </w:r>
          </w:p>
          <w:p w14:paraId="6AFC4FAA" w14:textId="036D6AFB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4704259" w:rsidRPr="000162EF" w14:paraId="0E6A5BB4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654F06B" w14:textId="3B4478AB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610BFC48" w14:textId="161C8500" w:rsidR="6FDA8922" w:rsidRPr="000162EF" w:rsidRDefault="6FDA8922" w:rsidP="04704259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KhachHang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khachHang)</w:t>
            </w:r>
          </w:p>
          <w:p w14:paraId="6DB6030E" w14:textId="6FD4A69B" w:rsidR="04704259" w:rsidRPr="000162EF" w:rsidRDefault="0470425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6DF2408" w14:textId="3B49F538" w:rsidR="0F133956" w:rsidRPr="000162EF" w:rsidRDefault="0F133956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  <w:p w14:paraId="1DA5E668" w14:textId="16A41FA0" w:rsidR="04704259" w:rsidRPr="000162EF" w:rsidRDefault="0470425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68F12C47" w14:textId="035D8193" w:rsidR="30B2E725" w:rsidRPr="000162EF" w:rsidRDefault="30B2E725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không rỗng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314E578C" w14:textId="1DD77AC5" w:rsidR="71A8C6FE" w:rsidRPr="000162EF" w:rsidRDefault="71A8C6FE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“Khách hàng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khachHang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</w:p>
          <w:p w14:paraId="3E90BBAA" w14:textId="036D6AFB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74A3546" w14:textId="7250E2B0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4704259" w:rsidRPr="000162EF" w14:paraId="6D07DA41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0CC9999B" w14:textId="4B705C8E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2880AE7A" w14:textId="3A8EE755" w:rsidR="27C315A8" w:rsidRPr="000162EF" w:rsidRDefault="27C315A8" w:rsidP="04704259">
            <w:pPr>
              <w:spacing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nhanVien)</w:t>
            </w:r>
          </w:p>
          <w:p w14:paraId="75F44043" w14:textId="474FF78C" w:rsidR="04704259" w:rsidRPr="000162EF" w:rsidRDefault="0470425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7F2D6DAA" w14:textId="3B49F538" w:rsidR="0F133956" w:rsidRPr="000162EF" w:rsidRDefault="0F133956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  <w:p w14:paraId="17A92E13" w14:textId="5A310068" w:rsidR="04704259" w:rsidRPr="000162EF" w:rsidRDefault="0470425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36AA285B" w14:textId="00786119" w:rsidR="4F04DE16" w:rsidRPr="000162EF" w:rsidRDefault="4F04DE16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không rỗng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48ABF139" w14:textId="31781A6D" w:rsidR="0FE7BE4A" w:rsidRPr="000162EF" w:rsidRDefault="0FE7BE4A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19D635FC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</w:t>
            </w:r>
          </w:p>
          <w:p w14:paraId="4C1F4DEC" w14:textId="036D6AFB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28FAD9A" w14:textId="7250E2B0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809175F" w14:textId="143CBC0B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4704259" w:rsidRPr="000162EF" w14:paraId="1299F660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1BCD4D00" w14:textId="5CF48498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428CB1A7" w14:textId="7472FA76" w:rsidR="58005023" w:rsidRPr="000162EF" w:rsidRDefault="58005023" w:rsidP="047042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setThuoc(Thuoc thuoc)</w:t>
            </w:r>
          </w:p>
          <w:p w14:paraId="599C9832" w14:textId="28CDADAA" w:rsidR="04704259" w:rsidRPr="000162EF" w:rsidRDefault="0470425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72BA4D52" w14:textId="3B49F538" w:rsidR="4F394131" w:rsidRPr="000162EF" w:rsidRDefault="4F394131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  <w:p w14:paraId="51F65BF5" w14:textId="11D7BB1E" w:rsidR="04704259" w:rsidRPr="000162EF" w:rsidRDefault="0470425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51D1785" w14:textId="758DCEBB" w:rsidR="3BDD2AEC" w:rsidRPr="000162EF" w:rsidRDefault="3BDD2AEC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thuoc không rỗng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58E4C410" w14:textId="1F7AC94B" w:rsidR="1A0384CD" w:rsidRPr="000162EF" w:rsidRDefault="1A0384CD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Throw exception “</w:t>
            </w:r>
            <w:r w:rsidR="2935513A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Thuốc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hợp lệ” nếu tham số </w:t>
            </w:r>
            <w:r w:rsidR="1E3620BB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thuoc</w:t>
            </w:r>
            <w:r w:rsidR="1E3620B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</w:p>
          <w:p w14:paraId="252E3133" w14:textId="7F3FEF34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4704259" w:rsidRPr="000162EF" w14:paraId="66C8B76F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3687E0D4" w14:textId="3E56321F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7623C02A" w14:textId="536AF5FB" w:rsidR="01B20369" w:rsidRPr="000162EF" w:rsidRDefault="01B20369" w:rsidP="04704259">
            <w:pPr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setNgayTao (LocalDate ngayTao)</w:t>
            </w:r>
          </w:p>
          <w:p w14:paraId="40E5BD48" w14:textId="50895F88" w:rsidR="04704259" w:rsidRPr="000162EF" w:rsidRDefault="0470425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61EC335" w14:textId="3B49F538" w:rsidR="4F394131" w:rsidRPr="000162EF" w:rsidRDefault="4F394131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  <w:p w14:paraId="5E19AED6" w14:textId="3C92D9F7" w:rsidR="04704259" w:rsidRPr="000162EF" w:rsidRDefault="0470425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288E6440" w14:textId="22A693A4" w:rsidR="33F3DC0E" w:rsidRPr="000162EF" w:rsidRDefault="33F3DC0E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</w:t>
            </w:r>
            <w:r w:rsidR="3B766CF3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ngayTao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rỗng</w:t>
            </w:r>
            <w:r w:rsidR="0253A11C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đúng định dạng dd/mm/yyyy</w:t>
            </w:r>
          </w:p>
          <w:p w14:paraId="4AB988AD" w14:textId="0691455E" w:rsidR="04704259" w:rsidRPr="000162EF" w:rsidRDefault="04704259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0B5BD549" w14:textId="649E810F" w:rsidR="1E2426C9" w:rsidRPr="000162EF" w:rsidRDefault="1E2426C9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163F180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Ngày tạo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ngayTao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không đúng định dạng</w:t>
            </w:r>
          </w:p>
          <w:p w14:paraId="43A88102" w14:textId="7F3FEF34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4334E76" w14:textId="683286BD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4704259" w:rsidRPr="000162EF" w14:paraId="69B24DE9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133DC64F" w14:textId="6BCBDCE4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6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33A0E86" w14:textId="602773CC" w:rsidR="13D031D3" w:rsidRPr="000162EF" w:rsidRDefault="13D031D3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setGioTao(LocalDate gioTao)</w:t>
            </w:r>
          </w:p>
          <w:p w14:paraId="061CC9B7" w14:textId="262730D5" w:rsidR="04704259" w:rsidRPr="000162EF" w:rsidRDefault="0470425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11021FAC" w14:textId="3B49F538" w:rsidR="76F6E319" w:rsidRPr="000162EF" w:rsidRDefault="76F6E31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  <w:p w14:paraId="43042C05" w14:textId="77323D3C" w:rsidR="04704259" w:rsidRPr="000162EF" w:rsidRDefault="04704259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644C8893" w14:textId="6D546425" w:rsidR="7FA20304" w:rsidRPr="000162EF" w:rsidRDefault="7FA20304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</w:t>
            </w:r>
            <w:r w:rsidR="142B5DA0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gioTao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rỗn</w:t>
            </w:r>
            <w:r w:rsidR="1FAD9FF9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</w:t>
            </w:r>
            <w:r w:rsidR="7088C959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đúng định dạng ss:mm:hh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3C47DB87" w14:textId="77921270" w:rsidR="053BCA46" w:rsidRPr="000162EF" w:rsidRDefault="053BCA46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24A068E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Giờ tạo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hợp lệ” nếu tham số </w:t>
            </w:r>
            <w:r w:rsidR="091FEA08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gioTao</w:t>
            </w:r>
            <w:r w:rsidR="091FEA0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 và không đúng định dạng</w:t>
            </w:r>
          </w:p>
          <w:p w14:paraId="0C002CE9" w14:textId="7F3FEF34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21BC307" w14:textId="683286BD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9EACD36" w14:textId="3F3695A6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4704259" w:rsidRPr="000162EF" w14:paraId="3FEA3031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76284087" w14:textId="41F1F7F7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7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F509210" w14:textId="77B3144E" w:rsidR="39EAB649" w:rsidRPr="000162EF" w:rsidRDefault="39EAB64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setTienKhachDua(double tienKhachDua)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676E8288" w14:textId="25E5FC06" w:rsidR="01867C51" w:rsidRPr="000162EF" w:rsidRDefault="01867C51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2FF7EE35" w14:textId="049F04A3" w:rsidR="45CD5D0B" w:rsidRPr="000162EF" w:rsidRDefault="45CD5D0B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</w:t>
            </w:r>
            <w:r w:rsidR="33FD4E9F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tienKhachDua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rỗng</w:t>
            </w:r>
            <w:r w:rsidR="3270A9B3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không được âm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16E0F74B" w14:textId="4042A0EB" w:rsidR="6AB70BE5" w:rsidRPr="000162EF" w:rsidRDefault="6AB70BE5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“Tiền khách đưa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tienKhachDua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là số âm</w:t>
            </w:r>
          </w:p>
          <w:p w14:paraId="73FC92B9" w14:textId="7F3FEF34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6CF23BC" w14:textId="683286BD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C3A61F4" w14:textId="3F3695A6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0CCF5741" w14:textId="32DDA543" w:rsidR="04704259" w:rsidRPr="000162EF" w:rsidRDefault="04704259" w:rsidP="0470425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4704259" w:rsidRPr="000162EF" w14:paraId="706F1C31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95AB07F" w14:textId="187D7288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D8D2A8A" w14:textId="49CA4DA2" w:rsidR="42C07BE2" w:rsidRPr="000162EF" w:rsidRDefault="42C07BE2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setDiemSuDung(double diemSuDung)</w:t>
            </w:r>
          </w:p>
          <w:p w14:paraId="54CEA794" w14:textId="49E38D20" w:rsidR="04704259" w:rsidRPr="000162EF" w:rsidRDefault="04704259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7EF4D3A7" w14:textId="7B3128FA" w:rsidR="7EC6A9FF" w:rsidRPr="000162EF" w:rsidRDefault="7EC6A9FF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70A99C0A" w14:textId="1AE6FAEE" w:rsidR="35385948" w:rsidRPr="000162EF" w:rsidRDefault="35385948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diemSuDung không âm</w:t>
            </w:r>
          </w:p>
          <w:p w14:paraId="3B7225D1" w14:textId="60D54B5D" w:rsidR="04704259" w:rsidRPr="000162EF" w:rsidRDefault="04704259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1E18B969" w14:textId="0D73FFE9" w:rsidR="04704259" w:rsidRPr="000162EF" w:rsidRDefault="04704259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595F6486" w14:textId="7A9BC6F2" w:rsidR="00EAB7AA" w:rsidRPr="000162EF" w:rsidRDefault="00EAB7AA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“Điểm sử dụng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diemSuDung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là số âm</w:t>
            </w:r>
          </w:p>
        </w:tc>
      </w:tr>
      <w:tr w:rsidR="04704259" w:rsidRPr="000162EF" w14:paraId="246CC8CA" w14:textId="77777777" w:rsidTr="00340908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D30E1A7" w14:textId="4443BC3D" w:rsidR="443A1977" w:rsidRPr="000162EF" w:rsidRDefault="443A1977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  <w:r w:rsidR="00DF24B7"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9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0FC80A36" w14:textId="2C8C3C72" w:rsidR="7D35CD2E" w:rsidRPr="000162EF" w:rsidRDefault="7D35CD2E" w:rsidP="04704259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setLoaiThanhToan(String loaiThanhToan)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365243D" w14:textId="44160307" w:rsidR="3045CE38" w:rsidRPr="000162EF" w:rsidRDefault="3045CE38" w:rsidP="04704259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279D0C19" w14:textId="36646D7B" w:rsidR="02B5D2F7" w:rsidRPr="000162EF" w:rsidRDefault="02B5D2F7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</w:t>
            </w:r>
            <w:r w:rsidR="0DF0448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loaiThanhToan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rỗng</w:t>
            </w:r>
            <w:r w:rsidR="1F9BB283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và chỉ gồm các giá trị: “Tiền mặt”, “Chuyển khoản”</w:t>
            </w:r>
          </w:p>
          <w:p w14:paraId="01C7ECC9" w14:textId="1A5A04E7" w:rsidR="04704259" w:rsidRPr="000162EF" w:rsidRDefault="04704259" w:rsidP="04704259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266D7366" w14:textId="026A768D" w:rsidR="33A97610" w:rsidRPr="000162EF" w:rsidRDefault="33A97610" w:rsidP="0470425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“Loại thanh toán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loaiThanhToan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không mang giá trị là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“Tiền mặt”, “Chuyển khoản”</w:t>
            </w:r>
          </w:p>
        </w:tc>
      </w:tr>
      <w:tr w:rsidR="00C9684E" w:rsidRPr="000162EF" w14:paraId="35193273" w14:textId="77777777" w:rsidTr="00C9684E">
        <w:trPr>
          <w:trHeight w:val="205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25F43032" w14:textId="40DB12A7" w:rsidR="00C9684E" w:rsidRPr="000162EF" w:rsidRDefault="00DF24B7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2.20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23E9B57F" w14:textId="54282639" w:rsidR="00C9684E" w:rsidRPr="000162EF" w:rsidRDefault="007B1909" w:rsidP="00C9684E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setGhiChu(String ghiChu)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57E49FFA" w14:textId="4B585C9C" w:rsidR="00C9684E" w:rsidRPr="000162EF" w:rsidRDefault="007B1909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78DA27A9" w14:textId="7ED225A6" w:rsidR="00C9684E" w:rsidRPr="000162EF" w:rsidRDefault="00C9684E" w:rsidP="00C9684E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64308989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9684E" w:rsidRPr="000162EF" w14:paraId="5C3F1489" w14:textId="77777777" w:rsidTr="00340908">
        <w:trPr>
          <w:trHeight w:val="205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12FB30B4" w14:textId="0670D39B" w:rsidR="00C9684E" w:rsidRPr="000162EF" w:rsidRDefault="00C9684E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59568E50" w14:textId="45FBC71E" w:rsidR="00C9684E" w:rsidRPr="000162EF" w:rsidRDefault="00C9684E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3CD2498" w14:textId="770ABA0C" w:rsidR="00C9684E" w:rsidRPr="000162EF" w:rsidRDefault="00C9684E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7735564" w14:textId="21C2472A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HoaDon() {}</w:t>
            </w:r>
          </w:p>
          <w:p w14:paraId="5D4BA14A" w14:textId="237A9BDF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HoaDon(String maHoaDon, KhachHang khachHang, NhanVien nhanVien, Thuoc thuoc, </w:t>
            </w:r>
          </w:p>
          <w:p w14:paraId="44792F3C" w14:textId="77777777" w:rsidR="00C9684E" w:rsidRPr="000162EF" w:rsidRDefault="00C9684E" w:rsidP="00C9684E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LocalDate ngayTao, double tienKhachDua, double diemSuDung, String loaiThanhToan,</w:t>
            </w:r>
          </w:p>
          <w:p w14:paraId="43DFBF4C" w14:textId="6EDA36E7" w:rsidR="00C9684E" w:rsidRPr="000162EF" w:rsidRDefault="00C9684E" w:rsidP="00C9684E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List&lt;ChiTietHoaDon&gt;chiTietHoaDon) { </w:t>
            </w:r>
          </w:p>
          <w:p w14:paraId="1D03D1B5" w14:textId="530E9268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setMaHoaDon(maHoaDon); </w:t>
            </w:r>
          </w:p>
          <w:p w14:paraId="0910226C" w14:textId="4774C268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setKhachHang(khachHang); </w:t>
            </w:r>
          </w:p>
          <w:p w14:paraId="193A8FC4" w14:textId="4CDF6A8A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setNhanVien(nhanVien); </w:t>
            </w:r>
          </w:p>
          <w:p w14:paraId="25849F87" w14:textId="3B2FEFCC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setThuoc(thuoc); </w:t>
            </w:r>
          </w:p>
          <w:p w14:paraId="3538BDC4" w14:textId="4B236B07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setNgayTao(ngayTao); </w:t>
            </w:r>
          </w:p>
          <w:p w14:paraId="35EB6813" w14:textId="1DB450E9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setTienKhachDua(tienKhachDua); </w:t>
            </w:r>
          </w:p>
          <w:p w14:paraId="16190D06" w14:textId="071141AA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setDiemSuDung(diemSuDung); </w:t>
            </w:r>
          </w:p>
          <w:p w14:paraId="1F2B55F6" w14:textId="75F86529" w:rsidR="00C9684E" w:rsidRPr="000162EF" w:rsidRDefault="00C9684E" w:rsidP="00C9684E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setLoaiThanhToan(loaiThanhToan); </w:t>
            </w:r>
          </w:p>
          <w:p w14:paraId="479426B4" w14:textId="23B23948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setChiTietHoaDonList(List&lt;ChiTietHoaDonList&gt;)</w:t>
            </w:r>
          </w:p>
          <w:p w14:paraId="115280CD" w14:textId="3D6C764D" w:rsidR="00C9684E" w:rsidRPr="000162EF" w:rsidRDefault="00C9684E" w:rsidP="00C9684E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47BCBAD4" w14:textId="61F5CE7E" w:rsidR="00C9684E" w:rsidRPr="000162EF" w:rsidRDefault="00C9684E" w:rsidP="00C9684E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2237999D" w14:textId="41BB626C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C9684E" w:rsidRPr="000162EF" w14:paraId="200E27D6" w14:textId="77777777" w:rsidTr="00214474">
        <w:trPr>
          <w:trHeight w:val="130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3FC3D19" w14:textId="65AA02AF" w:rsidR="00C9684E" w:rsidRPr="000162EF" w:rsidRDefault="00C9684E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118" w:type="dxa"/>
            <w:tcMar>
              <w:left w:w="90" w:type="dxa"/>
              <w:right w:w="90" w:type="dxa"/>
            </w:tcMar>
            <w:vAlign w:val="center"/>
          </w:tcPr>
          <w:p w14:paraId="3F66CEA6" w14:textId="205DD34C" w:rsidR="00C9684E" w:rsidRPr="000162EF" w:rsidRDefault="00C9684E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Viết phương thức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toString()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7CD2E511" w14:textId="1F460C60" w:rsidR="00C9684E" w:rsidRPr="000162EF" w:rsidRDefault="00C9684E" w:rsidP="00C9684E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C10691F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@Override</w:t>
            </w:r>
          </w:p>
          <w:p w14:paraId="2C9DA9CC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public String toString() {</w:t>
            </w:r>
          </w:p>
          <w:p w14:paraId="3787C14A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return "HoaDon{" +</w:t>
            </w:r>
          </w:p>
          <w:p w14:paraId="6E0F06FA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"maHoaDon='" + maHoaDon + '\'' +</w:t>
            </w:r>
          </w:p>
          <w:p w14:paraId="518B8F84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", khachHang=" + khachHang +</w:t>
            </w:r>
          </w:p>
          <w:p w14:paraId="720DADF7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", nhanVien=" + nhanVien +</w:t>
            </w:r>
          </w:p>
          <w:p w14:paraId="11D7D5F8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           ", thuoc=" + thuoc +</w:t>
            </w:r>
          </w:p>
          <w:p w14:paraId="20383AAD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", ngayTao=" + ngayTao +</w:t>
            </w:r>
          </w:p>
          <w:p w14:paraId="282FBF70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", tienKhachDua=" + tienKhachDua +</w:t>
            </w:r>
          </w:p>
          <w:p w14:paraId="4ACFF531" w14:textId="77777777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", diemSuDung=" + diemSuDung +</w:t>
            </w:r>
          </w:p>
          <w:p w14:paraId="644D05AD" w14:textId="0C22354A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           ", loaiThanhToan='" + loaiThanhToan + ", chiTietHoaDonList=" + chiTietHoaDon +</w:t>
            </w:r>
          </w:p>
          <w:p w14:paraId="020062B6" w14:textId="7588747C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'\'' + '}';</w:t>
            </w:r>
          </w:p>
          <w:p w14:paraId="777D0705" w14:textId="63D78308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}</w:t>
            </w:r>
          </w:p>
        </w:tc>
        <w:tc>
          <w:tcPr>
            <w:tcW w:w="2126" w:type="dxa"/>
            <w:tcMar>
              <w:left w:w="90" w:type="dxa"/>
              <w:right w:w="90" w:type="dxa"/>
            </w:tcMar>
            <w:vAlign w:val="center"/>
          </w:tcPr>
          <w:p w14:paraId="694DF76A" w14:textId="6716503B" w:rsidR="00C9684E" w:rsidRPr="000162EF" w:rsidRDefault="00C9684E" w:rsidP="00C9684E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Trả về chuỗi chứa giá trị các thuộc tính của Hoá đơn.</w:t>
            </w:r>
          </w:p>
        </w:tc>
      </w:tr>
    </w:tbl>
    <w:p w14:paraId="15EF7153" w14:textId="55197E9E" w:rsidR="34F41A4B" w:rsidRPr="000162EF" w:rsidRDefault="34F41A4B" w:rsidP="34F41A4B">
      <w:pPr>
        <w:pStyle w:val="NormalWeb"/>
        <w:shd w:val="clear" w:color="auto" w:fill="FFFFFF" w:themeFill="background1"/>
        <w:spacing w:before="180" w:beforeAutospacing="0" w:after="180" w:afterAutospacing="0" w:line="299" w:lineRule="atLeast"/>
        <w:ind w:left="760"/>
        <w:rPr>
          <w:color w:val="000000" w:themeColor="text1"/>
          <w:sz w:val="26"/>
          <w:szCs w:val="26"/>
        </w:rPr>
      </w:pPr>
    </w:p>
    <w:p w14:paraId="08CEB7F5" w14:textId="5BC07AED" w:rsidR="445F4409" w:rsidRPr="000162EF" w:rsidRDefault="445F4409" w:rsidP="009B79B9">
      <w:pPr>
        <w:pStyle w:val="Heading2"/>
        <w:numPr>
          <w:ilvl w:val="1"/>
          <w:numId w:val="3"/>
        </w:numPr>
        <w:ind w:left="567"/>
        <w:rPr>
          <w:rFonts w:eastAsia="Times New Roman" w:cs="Times New Roman"/>
        </w:rPr>
      </w:pPr>
      <w:bookmarkStart w:id="16" w:name="_Toc178710129"/>
      <w:bookmarkStart w:id="17" w:name="_Toc180951409"/>
      <w:r w:rsidRPr="000162EF">
        <w:rPr>
          <w:rFonts w:eastAsia="Times New Roman" w:cs="Times New Roman"/>
        </w:rPr>
        <w:t>Thực thể ChiTietHoaDon:</w:t>
      </w:r>
      <w:bookmarkEnd w:id="16"/>
      <w:bookmarkEnd w:id="17"/>
    </w:p>
    <w:tbl>
      <w:tblPr>
        <w:tblW w:w="10183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28"/>
        <w:gridCol w:w="3260"/>
        <w:gridCol w:w="1843"/>
        <w:gridCol w:w="2268"/>
        <w:gridCol w:w="1984"/>
      </w:tblGrid>
      <w:tr w:rsidR="2B617773" w:rsidRPr="000162EF" w14:paraId="292B3294" w14:textId="77777777" w:rsidTr="006239BA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614C764D" w14:textId="200502EB" w:rsidR="2B617773" w:rsidRPr="000162EF" w:rsidRDefault="2B617773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10D6571D" w14:textId="7338CC4C" w:rsidR="48B200C9" w:rsidRPr="000162EF" w:rsidRDefault="48B200C9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Chi tiết hoá đơn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C125864" w14:textId="086ECB6C" w:rsidR="2B617773" w:rsidRPr="000162EF" w:rsidRDefault="2B617773" w:rsidP="00532C42">
            <w:pPr>
              <w:shd w:val="clear" w:color="auto" w:fill="FFFFFF" w:themeFill="background1"/>
              <w:spacing w:before="240" w:after="0" w:line="360" w:lineRule="auto"/>
              <w:ind w:left="-109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D8EDEC1" w14:textId="1FE25BCE" w:rsidR="2B617773" w:rsidRPr="000162EF" w:rsidRDefault="2B617773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22A2C27B" w14:textId="3B70AF94" w:rsidR="2B617773" w:rsidRPr="000162EF" w:rsidRDefault="2B617773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2B617773" w:rsidRPr="000162EF" w14:paraId="2F116BEF" w14:textId="77777777" w:rsidTr="006239BA">
        <w:trPr>
          <w:trHeight w:val="63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B9B9910" w14:textId="30BA9D77" w:rsidR="2B617773" w:rsidRPr="000162EF" w:rsidRDefault="2B617773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344C6B57" w14:textId="72AD61F3" w:rsidR="2B617773" w:rsidRPr="000162EF" w:rsidRDefault="2B617773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E03A37C" w14:textId="1BE86D3D" w:rsidR="2B617773" w:rsidRPr="000162EF" w:rsidRDefault="2B617773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7A87D1DC" w14:textId="3EB38BD6" w:rsidR="2B617773" w:rsidRPr="000162EF" w:rsidRDefault="2B617773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3081AF2F" w14:textId="09086B72" w:rsidR="2B617773" w:rsidRPr="000162EF" w:rsidRDefault="2B617773" w:rsidP="00532C4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2B617773" w:rsidRPr="000162EF" w14:paraId="716DDD23" w14:textId="77777777" w:rsidTr="006239BA">
        <w:trPr>
          <w:trHeight w:val="78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78F450B1" w14:textId="7F325883" w:rsidR="2B617773" w:rsidRPr="000162EF" w:rsidRDefault="2B617773" w:rsidP="000C7E9B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39AAF3C4" w14:textId="15DD1EA8" w:rsidR="2AA38033" w:rsidRPr="000162EF" w:rsidRDefault="00B42843" w:rsidP="00C46193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maS</w:t>
            </w:r>
            <w:r w:rsidR="00130A2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anPham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4AC2CD1B" w14:textId="71A6F8D0" w:rsidR="2AA38033" w:rsidRPr="000162EF" w:rsidRDefault="00C71502" w:rsidP="2B61777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765D7C7" w14:textId="60338897" w:rsidR="2AA38033" w:rsidRPr="000162EF" w:rsidRDefault="15241963" w:rsidP="2B61777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5D239531" w14:textId="21F68A39" w:rsidR="2B617773" w:rsidRPr="000162EF" w:rsidRDefault="00B42843" w:rsidP="2B61777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sản phẩm</w:t>
            </w:r>
          </w:p>
        </w:tc>
      </w:tr>
      <w:tr w:rsidR="00B42843" w:rsidRPr="000162EF" w14:paraId="70E0C279" w14:textId="77777777" w:rsidTr="006239BA">
        <w:trPr>
          <w:trHeight w:val="124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1518713" w14:textId="6D725F66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3FB7D63E" w14:textId="47E34527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AA2E969" w14:textId="061ACBB7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26E10F4D" w14:textId="69306DB7" w:rsidR="00B42843" w:rsidRPr="000162EF" w:rsidRDefault="00B42843" w:rsidP="00B4284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2314D29E" w14:textId="71F1D087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hóa đơn</w:t>
            </w:r>
          </w:p>
        </w:tc>
      </w:tr>
      <w:tr w:rsidR="00B42843" w:rsidRPr="000162EF" w14:paraId="54B0399F" w14:textId="77777777" w:rsidTr="006239BA">
        <w:trPr>
          <w:trHeight w:val="124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1B3516D3" w14:textId="3D51A67D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5EB94F14" w14:textId="4BF46B0B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61B9579" w14:textId="7F5AAE55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int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6B420950" w14:textId="449C7882" w:rsidR="00B42843" w:rsidRPr="000162EF" w:rsidRDefault="00B42843" w:rsidP="00B4284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là số âm, không được rỗng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5F6C3168" w14:textId="5F3463AE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B42843" w:rsidRPr="000162EF" w14:paraId="33776B26" w14:textId="77777777" w:rsidTr="006239BA">
        <w:trPr>
          <w:trHeight w:val="124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3664CADA" w14:textId="58A01D3E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53C6DF8A" w14:textId="352C9CFE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donGiaNhap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F7AA2E1" w14:textId="34D40381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6EC73ADF" w14:textId="693FD94B" w:rsidR="00B42843" w:rsidRPr="000162EF" w:rsidRDefault="00D60343" w:rsidP="00B4284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Phải lớn hơn không, không được rỗng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6C2A727F" w14:textId="2ADD8398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Đơn giá nhập</w:t>
            </w:r>
          </w:p>
        </w:tc>
      </w:tr>
      <w:tr w:rsidR="00B42843" w:rsidRPr="000162EF" w14:paraId="69891293" w14:textId="77777777" w:rsidTr="006239BA">
        <w:trPr>
          <w:trHeight w:val="124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3F9C2781" w14:textId="1DBEDF78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64A44FBC" w14:textId="68FC571F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E93D144" w14:textId="60F707DF" w:rsidR="00B42843" w:rsidRPr="000162EF" w:rsidRDefault="00D603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7CFDBBE" w14:textId="48E08673" w:rsidR="00B42843" w:rsidRPr="000162EF" w:rsidRDefault="001758C5" w:rsidP="00B42843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là số âm, không được rỗng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5C2DF125" w14:textId="2A282FED" w:rsidR="00B42843" w:rsidRPr="000162EF" w:rsidRDefault="001758C5" w:rsidP="00B42843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Thuế</w:t>
            </w:r>
          </w:p>
        </w:tc>
      </w:tr>
      <w:tr w:rsidR="00B42843" w:rsidRPr="000162EF" w14:paraId="5FFABFED" w14:textId="77777777" w:rsidTr="006239BA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71A814BF" w14:textId="346E699D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3BC52707" w14:textId="4EB38B92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08600817" w14:textId="0E0EF89C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24EBD53E" w14:textId="0C4122EF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3C30188C" w14:textId="402E8BAB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B42843" w:rsidRPr="000162EF" w14:paraId="0D456D90" w14:textId="77777777" w:rsidTr="006239BA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FB9115B" w14:textId="1FDD0F84" w:rsidR="00B42843" w:rsidRPr="000162EF" w:rsidRDefault="00C71502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59DBB549" w14:textId="2E96E86A" w:rsidR="00B42843" w:rsidRPr="000162EF" w:rsidRDefault="00822C6E" w:rsidP="00B42843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getM</w:t>
            </w:r>
            <w:r w:rsidR="00C7150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aSanPham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5CC69A91" w14:textId="02F34D2F" w:rsidR="00B42843" w:rsidRPr="000162EF" w:rsidRDefault="00822C6E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SanPham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4A249FD7" w14:textId="77777777" w:rsidR="00B42843" w:rsidRPr="000162EF" w:rsidRDefault="00B42843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7A14DBE9" w14:textId="42616A3D" w:rsidR="00B42843" w:rsidRPr="000162EF" w:rsidRDefault="00C87C56" w:rsidP="00B42843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mã sản phẩm</w:t>
            </w:r>
          </w:p>
        </w:tc>
      </w:tr>
      <w:tr w:rsidR="00314739" w:rsidRPr="000162EF" w14:paraId="339155A8" w14:textId="77777777" w:rsidTr="006239BA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204B6E8E" w14:textId="43AE4D41" w:rsidR="00314739" w:rsidRPr="000162EF" w:rsidRDefault="00C87C56" w:rsidP="0031473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08DD1328" w14:textId="4FDA4691" w:rsidR="00314739" w:rsidRPr="000162EF" w:rsidRDefault="00314739" w:rsidP="00314739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setMaSanPham(SanPham sanPham)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2434A9A5" w14:textId="2867C809" w:rsidR="00314739" w:rsidRPr="000162EF" w:rsidRDefault="00314739" w:rsidP="0031473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35CD6B1" w14:textId="3CE159C5" w:rsidR="00314739" w:rsidRPr="000162EF" w:rsidRDefault="00314739" w:rsidP="0031473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</w:t>
            </w:r>
            <w:r w:rsidR="000D40A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maSanPham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không rỗng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5A149CCD" w14:textId="2ECF2B46" w:rsidR="00314739" w:rsidRPr="000162EF" w:rsidRDefault="00314739" w:rsidP="00314739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00CA149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sản phẩm không được rỗng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nếu tham số </w:t>
            </w:r>
            <w:r w:rsidR="00C87C5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maSanPham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là số âm</w:t>
            </w:r>
          </w:p>
          <w:p w14:paraId="63D03A0A" w14:textId="77777777" w:rsidR="00314739" w:rsidRPr="000162EF" w:rsidRDefault="00314739" w:rsidP="0031473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64F7C1B" w14:textId="77777777" w:rsidR="00314739" w:rsidRPr="000162EF" w:rsidRDefault="00314739" w:rsidP="0031473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7258F5EA" w14:textId="77777777" w:rsidR="00314739" w:rsidRPr="000162EF" w:rsidRDefault="00314739" w:rsidP="00314739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BA4FD2B" w14:textId="77777777" w:rsidR="00314739" w:rsidRPr="000162EF" w:rsidRDefault="00314739" w:rsidP="00314739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87C56" w:rsidRPr="000162EF" w14:paraId="7883A31F" w14:textId="77777777" w:rsidTr="006239BA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509FE0B" w14:textId="55FDE08B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2B63C324" w14:textId="330C7F4F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getMaHoaDon()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2D41F912" w14:textId="30D3B0E8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6FCFBD5" w14:textId="77777777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4256017B" w14:textId="22D27150" w:rsidR="00C87C56" w:rsidRPr="000162EF" w:rsidRDefault="00C87C56" w:rsidP="00C87C5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mã sản phẩm</w:t>
            </w:r>
          </w:p>
        </w:tc>
      </w:tr>
      <w:tr w:rsidR="00C87C56" w:rsidRPr="000162EF" w14:paraId="7CBAAD00" w14:textId="77777777" w:rsidTr="006239BA">
        <w:trPr>
          <w:trHeight w:val="10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265CCA6B" w14:textId="4A057638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2.4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50CE3BB8" w14:textId="1451BEF5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12D5DB50" w14:textId="24847EE8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314B3AE5" w14:textId="3FA4284E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không rỗng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073300BD" w14:textId="7F249332" w:rsidR="00C87C56" w:rsidRPr="000162EF" w:rsidRDefault="00C87C56" w:rsidP="00C87C5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“Mã hóa đơn không được rỗng”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là số âm</w:t>
            </w:r>
          </w:p>
          <w:p w14:paraId="4AAFF9B3" w14:textId="77777777" w:rsidR="00C87C56" w:rsidRPr="000162EF" w:rsidRDefault="00C87C56" w:rsidP="00C87C56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C0B13DA" w14:textId="77777777" w:rsidR="00C87C56" w:rsidRPr="000162EF" w:rsidRDefault="00C87C56" w:rsidP="00C87C56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0058B81" w14:textId="77777777" w:rsidR="00C87C56" w:rsidRPr="000162EF" w:rsidRDefault="00C87C56" w:rsidP="00C87C56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2E1F2AD3" w14:textId="77EC8C8B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C87C56" w:rsidRPr="000162EF" w14:paraId="4EEBE589" w14:textId="77777777" w:rsidTr="006239BA">
        <w:trPr>
          <w:trHeight w:val="3120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D2B44DD" w14:textId="2280C89E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</w:tcPr>
          <w:p w14:paraId="6385B62C" w14:textId="4145C82C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getSoLuong()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</w:tcPr>
          <w:p w14:paraId="39B109F0" w14:textId="2E7502B9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int</w:t>
            </w:r>
          </w:p>
          <w:p w14:paraId="67963AE7" w14:textId="6FF5B964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01A729D6" w14:textId="360DD170" w:rsidR="00C87C56" w:rsidRPr="000162EF" w:rsidRDefault="00C87C56" w:rsidP="00C87C56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7E812878" w14:textId="5DB155E0" w:rsidR="00C87C56" w:rsidRPr="000162EF" w:rsidRDefault="00C87C56" w:rsidP="00C87C56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số lượng</w:t>
            </w:r>
          </w:p>
        </w:tc>
      </w:tr>
      <w:tr w:rsidR="00C87C56" w:rsidRPr="000162EF" w14:paraId="468C46A2" w14:textId="77777777" w:rsidTr="006239BA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068C32C5" w14:textId="4233567C" w:rsidR="00C87C56" w:rsidRPr="000162EF" w:rsidRDefault="00C87C56" w:rsidP="00C87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</w:tcPr>
          <w:p w14:paraId="367DF5F2" w14:textId="5D20CE31" w:rsidR="00C87C56" w:rsidRPr="000162EF" w:rsidRDefault="00C87C56" w:rsidP="00C87C56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  <w:p w14:paraId="0F1ECCF5" w14:textId="31B3AB5E" w:rsidR="00C87C56" w:rsidRPr="000162EF" w:rsidRDefault="00C87C56" w:rsidP="00C87C56">
            <w:pPr>
              <w:spacing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tcMar>
              <w:left w:w="90" w:type="dxa"/>
              <w:right w:w="90" w:type="dxa"/>
            </w:tcMar>
          </w:tcPr>
          <w:p w14:paraId="1560A49C" w14:textId="7E29741F" w:rsidR="00C87C56" w:rsidRPr="000162EF" w:rsidRDefault="00C87C56" w:rsidP="00C87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CE69971" w14:textId="187D6F2C" w:rsidR="00C87C56" w:rsidRPr="000162EF" w:rsidRDefault="00C87C56" w:rsidP="00C87C56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không được rỗng và không âm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216FE375" w14:textId="5DDC4F9E" w:rsidR="00C87C56" w:rsidRPr="000162EF" w:rsidRDefault="00C87C56" w:rsidP="00C87C5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“Số lượng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là số </w:t>
            </w:r>
          </w:p>
        </w:tc>
      </w:tr>
      <w:tr w:rsidR="00C87C56" w:rsidRPr="000162EF" w14:paraId="487EBAF6" w14:textId="77777777" w:rsidTr="00CC393D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4F1FF874" w14:textId="338487D8" w:rsidR="00C87C56" w:rsidRPr="000162EF" w:rsidRDefault="00C87C56" w:rsidP="00C87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188B5136" w14:textId="0652FA45" w:rsidR="00C87C56" w:rsidRPr="000162EF" w:rsidRDefault="00C87C56" w:rsidP="00C87C56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getDonGiaNhap()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33B73AA4" w14:textId="718FDC55" w:rsidR="00C87C56" w:rsidRPr="000162EF" w:rsidRDefault="00522872" w:rsidP="00C87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7517DFF" w14:textId="54786D2A" w:rsidR="00C87C56" w:rsidRPr="000162EF" w:rsidRDefault="00C87C56" w:rsidP="00C87C56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2C5B6000" w14:textId="00F73143" w:rsidR="00C87C56" w:rsidRPr="000162EF" w:rsidRDefault="00C87C56" w:rsidP="00C87C5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Lấy ra </w:t>
            </w:r>
            <w:r w:rsidR="0052287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đơn giá nhập</w:t>
            </w:r>
          </w:p>
        </w:tc>
      </w:tr>
      <w:tr w:rsidR="00C87C56" w:rsidRPr="000162EF" w14:paraId="14EDC0D7" w14:textId="77777777" w:rsidTr="00CC393D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CE50471" w14:textId="4E1C20A2" w:rsidR="00C87C56" w:rsidRPr="000162EF" w:rsidRDefault="00C87C56" w:rsidP="00C87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2.8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58E83CE3" w14:textId="6708DAD3" w:rsidR="00C87C56" w:rsidRPr="000162EF" w:rsidRDefault="00C87C56" w:rsidP="00C87C56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setMaSanPham(SanPham sanPham)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6074C880" w14:textId="1E7AB629" w:rsidR="00C87C56" w:rsidRPr="000162EF" w:rsidRDefault="00522872" w:rsidP="00C87C5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7B3CAFE3" w14:textId="2B00D494" w:rsidR="00C87C56" w:rsidRPr="000162EF" w:rsidRDefault="00522872" w:rsidP="00C87C56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donGiaNhap phải lớn hơn không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3B0CC5E6" w14:textId="7D42F27B" w:rsidR="00C87C56" w:rsidRPr="000162EF" w:rsidRDefault="00C87C56" w:rsidP="00C87C5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00522872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Đơn giá nhập phải lớn hơn không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nếu tham số </w:t>
            </w:r>
            <w:r w:rsidR="0052287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donGiaNhap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là số âm</w:t>
            </w:r>
          </w:p>
          <w:p w14:paraId="7410EB02" w14:textId="77777777" w:rsidR="00C87C56" w:rsidRPr="000162EF" w:rsidRDefault="00C87C56" w:rsidP="00C87C56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8149F7E" w14:textId="77777777" w:rsidR="00C87C56" w:rsidRPr="000162EF" w:rsidRDefault="00C87C56" w:rsidP="00C87C56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5A3770AD" w14:textId="77777777" w:rsidR="00C87C56" w:rsidRPr="000162EF" w:rsidRDefault="00C87C56" w:rsidP="00C87C56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2348C0D" w14:textId="77777777" w:rsidR="00C87C56" w:rsidRPr="000162EF" w:rsidRDefault="00C87C56" w:rsidP="00C87C56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2872" w:rsidRPr="000162EF" w14:paraId="3CCF2D72" w14:textId="77777777" w:rsidTr="009220D2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6BF81D82" w14:textId="2C0105FE" w:rsidR="00522872" w:rsidRPr="000162EF" w:rsidRDefault="00522872" w:rsidP="005228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28910495" w14:textId="4C19985A" w:rsidR="00522872" w:rsidRPr="000162EF" w:rsidRDefault="00522872" w:rsidP="00522872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getThue()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5E698173" w14:textId="020716BC" w:rsidR="00522872" w:rsidRPr="000162EF" w:rsidRDefault="00522872" w:rsidP="005228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double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1097F0E5" w14:textId="77777777" w:rsidR="00522872" w:rsidRPr="000162EF" w:rsidRDefault="00522872" w:rsidP="0052287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30014C0C" w14:textId="2B87DA04" w:rsidR="00522872" w:rsidRPr="000162EF" w:rsidRDefault="00522872" w:rsidP="0052287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Lấy ra thuế</w:t>
            </w:r>
          </w:p>
        </w:tc>
      </w:tr>
      <w:tr w:rsidR="00522872" w:rsidRPr="000162EF" w14:paraId="357B6DE0" w14:textId="77777777" w:rsidTr="009220D2">
        <w:trPr>
          <w:trHeight w:val="223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53EAC87D" w14:textId="13501673" w:rsidR="00522872" w:rsidRPr="000162EF" w:rsidRDefault="00522872" w:rsidP="005228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711A4184" w14:textId="027B1180" w:rsidR="00522872" w:rsidRPr="000162EF" w:rsidRDefault="00522872" w:rsidP="00522872">
            <w:pPr>
              <w:spacing w:before="220" w:line="235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setThue(double thue)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17506A8E" w14:textId="71EE899D" w:rsidR="00522872" w:rsidRPr="000162EF" w:rsidRDefault="00522872" w:rsidP="0052287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031477F8" w14:textId="024ABD84" w:rsidR="00522872" w:rsidRPr="000162EF" w:rsidRDefault="00522872" w:rsidP="0052287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thue phải lớn hơn không</w:t>
            </w: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2ACAC6C9" w14:textId="653AA015" w:rsidR="00522872" w:rsidRPr="000162EF" w:rsidRDefault="00522872" w:rsidP="0052287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“Thuế nhập phải lớn hơn không”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và là số âm</w:t>
            </w:r>
          </w:p>
          <w:p w14:paraId="4038E43D" w14:textId="77777777" w:rsidR="00522872" w:rsidRPr="000162EF" w:rsidRDefault="00522872" w:rsidP="00522872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6198BC1E" w14:textId="77777777" w:rsidR="00522872" w:rsidRPr="000162EF" w:rsidRDefault="00522872" w:rsidP="00522872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3B75C170" w14:textId="77777777" w:rsidR="00522872" w:rsidRPr="000162EF" w:rsidRDefault="00522872" w:rsidP="00522872">
            <w:pPr>
              <w:spacing w:line="235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  <w:p w14:paraId="434B2947" w14:textId="77777777" w:rsidR="00522872" w:rsidRPr="000162EF" w:rsidRDefault="00522872" w:rsidP="0052287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522872" w:rsidRPr="000162EF" w14:paraId="7DC77FF7" w14:textId="77777777" w:rsidTr="006239BA">
        <w:trPr>
          <w:trHeight w:val="205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6A7BAD74" w14:textId="0670D39B" w:rsidR="00522872" w:rsidRPr="000162EF" w:rsidRDefault="00522872" w:rsidP="0052287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306B7E34" w14:textId="45FBC71E" w:rsidR="00522872" w:rsidRPr="000162EF" w:rsidRDefault="00522872" w:rsidP="0052287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6B57B8B4" w14:textId="770ABA0C" w:rsidR="00522872" w:rsidRPr="000162EF" w:rsidRDefault="00522872" w:rsidP="0052287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2DA111DF" w14:textId="230532F0" w:rsidR="00522872" w:rsidRPr="000162EF" w:rsidRDefault="00522872" w:rsidP="00522872">
            <w:pPr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ChiTietHoaDon() {}</w:t>
            </w:r>
          </w:p>
          <w:p w14:paraId="0BBB8598" w14:textId="77777777" w:rsidR="00522872" w:rsidRPr="000162EF" w:rsidRDefault="00522872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public ChiTietHoaDon(</w:t>
            </w:r>
          </w:p>
          <w:p w14:paraId="3ABF5B5C" w14:textId="7C4E96F9" w:rsidR="00522872" w:rsidRPr="000162EF" w:rsidRDefault="00522872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SanPham</w:t>
            </w:r>
            <w:r w:rsidR="000162E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maSanPham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719E0658" w14:textId="4B999139" w:rsidR="000162EF" w:rsidRPr="000162EF" w:rsidRDefault="000162EF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String maHoaDon</w:t>
            </w:r>
            <w:r w:rsidR="001914E3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702B5BDD" w14:textId="77777777" w:rsidR="001914E3" w:rsidRDefault="00522872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int soLuong</w:t>
            </w:r>
            <w:r w:rsidR="001914E3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0C24F997" w14:textId="627DC409" w:rsidR="001914E3" w:rsidRDefault="001914E3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 donGiaNhap,</w:t>
            </w:r>
          </w:p>
          <w:p w14:paraId="78BC669F" w14:textId="204393A0" w:rsidR="001914E3" w:rsidRDefault="001914E3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double thue</w:t>
            </w:r>
          </w:p>
          <w:p w14:paraId="5EDF5307" w14:textId="2588121B" w:rsidR="00522872" w:rsidRPr="000162EF" w:rsidRDefault="00522872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{ </w:t>
            </w:r>
          </w:p>
          <w:p w14:paraId="4F66F4DC" w14:textId="35709599" w:rsidR="00522872" w:rsidRPr="000162EF" w:rsidRDefault="00522872" w:rsidP="00522872">
            <w:pPr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hAnsi="Times New Roman" w:cs="Times New Roman"/>
                <w:sz w:val="26"/>
                <w:szCs w:val="26"/>
              </w:rPr>
              <w:t>setSanPham(sanPham)</w:t>
            </w:r>
          </w:p>
          <w:p w14:paraId="1A15C697" w14:textId="02F4C93F" w:rsidR="00522872" w:rsidRPr="000162EF" w:rsidRDefault="00522872" w:rsidP="00522872">
            <w:pPr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setHoaDon(hoaDon); }</w:t>
            </w:r>
          </w:p>
          <w:p w14:paraId="696D117A" w14:textId="29D01E5B" w:rsidR="00522872" w:rsidRPr="000162EF" w:rsidRDefault="00522872" w:rsidP="00522872">
            <w:pPr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ChiTietHoaDon(ChiTietHoaDon chiTietHoaDon) {</w:t>
            </w:r>
          </w:p>
          <w:p w14:paraId="5D7282A7" w14:textId="678E8E0F" w:rsidR="00522872" w:rsidRPr="000162EF" w:rsidRDefault="00522872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if (chiTietHoaDon != null) {</w:t>
            </w:r>
          </w:p>
          <w:p w14:paraId="5EB9DC64" w14:textId="6E073DFF" w:rsidR="00522872" w:rsidRDefault="00522872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</w:t>
            </w:r>
            <w:r w:rsidR="001914E3"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anPham = chiTietHoaDon.</w:t>
            </w:r>
            <w:r w:rsidR="001914E3"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anPham</w:t>
            </w:r>
          </w:p>
          <w:p w14:paraId="2BBC098F" w14:textId="379AE842" w:rsidR="001914E3" w:rsidRPr="000162EF" w:rsidRDefault="001914E3" w:rsidP="001914E3">
            <w:pPr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this.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= chiTietHoaDon.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maHoaDon</w:t>
            </w:r>
          </w:p>
          <w:p w14:paraId="15F9D062" w14:textId="27D88714" w:rsidR="001914E3" w:rsidRDefault="001914E3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chiTietHoaDon.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donGiaNhap</w:t>
            </w:r>
          </w:p>
          <w:p w14:paraId="20780D9F" w14:textId="763E12F0" w:rsidR="001914E3" w:rsidRPr="000162EF" w:rsidRDefault="001914E3" w:rsidP="00522872">
            <w:pPr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= chiTietHoaDon.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thue</w:t>
            </w:r>
          </w:p>
          <w:p w14:paraId="16474890" w14:textId="2617AED7" w:rsidR="00522872" w:rsidRPr="000162EF" w:rsidRDefault="00522872" w:rsidP="0052287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this.soLuong = chiTietHoaDon.soLuong;}</w:t>
            </w:r>
          </w:p>
          <w:p w14:paraId="76B926B5" w14:textId="45D951FB" w:rsidR="00522872" w:rsidRPr="000162EF" w:rsidRDefault="00522872" w:rsidP="00522872">
            <w:pPr>
              <w:spacing w:before="240" w:after="24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3563A87A" w14:textId="271D7808" w:rsidR="00522872" w:rsidRPr="000162EF" w:rsidRDefault="00522872" w:rsidP="00522872">
            <w:pPr>
              <w:shd w:val="clear" w:color="auto" w:fill="FFFFFF" w:themeFill="background1"/>
              <w:spacing w:before="240" w:after="0"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3AAB44F1" w14:textId="41BB626C" w:rsidR="00522872" w:rsidRPr="000162EF" w:rsidRDefault="00522872" w:rsidP="00522872">
            <w:pPr>
              <w:shd w:val="clear" w:color="auto" w:fill="FFFFFF" w:themeFill="background1"/>
              <w:spacing w:after="0" w:line="360" w:lineRule="auto"/>
              <w:ind w:left="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 </w:t>
            </w:r>
          </w:p>
        </w:tc>
      </w:tr>
      <w:tr w:rsidR="00522872" w:rsidRPr="000162EF" w14:paraId="39F8C52C" w14:textId="77777777" w:rsidTr="006239BA">
        <w:trPr>
          <w:trHeight w:val="1305"/>
        </w:trPr>
        <w:tc>
          <w:tcPr>
            <w:tcW w:w="828" w:type="dxa"/>
            <w:tcMar>
              <w:left w:w="90" w:type="dxa"/>
              <w:right w:w="90" w:type="dxa"/>
            </w:tcMar>
            <w:vAlign w:val="center"/>
          </w:tcPr>
          <w:p w14:paraId="60EF67C0" w14:textId="65AA02AF" w:rsidR="00522872" w:rsidRPr="000162EF" w:rsidRDefault="00522872" w:rsidP="0052287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3260" w:type="dxa"/>
            <w:tcMar>
              <w:left w:w="90" w:type="dxa"/>
              <w:right w:w="90" w:type="dxa"/>
            </w:tcMar>
            <w:vAlign w:val="center"/>
          </w:tcPr>
          <w:p w14:paraId="4979EE0A" w14:textId="77777777" w:rsidR="004A7821" w:rsidRDefault="00522872" w:rsidP="0052287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Viết phương thức </w:t>
            </w:r>
          </w:p>
          <w:p w14:paraId="4F6F83B7" w14:textId="64025B6A" w:rsidR="00522872" w:rsidRPr="000162EF" w:rsidRDefault="00522872" w:rsidP="0052287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toString()</w:t>
            </w:r>
          </w:p>
        </w:tc>
        <w:tc>
          <w:tcPr>
            <w:tcW w:w="1843" w:type="dxa"/>
            <w:tcMar>
              <w:left w:w="90" w:type="dxa"/>
              <w:right w:w="90" w:type="dxa"/>
            </w:tcMar>
            <w:vAlign w:val="center"/>
          </w:tcPr>
          <w:p w14:paraId="7DCED65C" w14:textId="1F460C60" w:rsidR="00522872" w:rsidRPr="000162EF" w:rsidRDefault="00522872" w:rsidP="00522872">
            <w:pPr>
              <w:shd w:val="clear" w:color="auto" w:fill="FFFFFF" w:themeFill="background1"/>
              <w:spacing w:before="24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268" w:type="dxa"/>
            <w:tcMar>
              <w:left w:w="90" w:type="dxa"/>
              <w:right w:w="90" w:type="dxa"/>
            </w:tcMar>
            <w:vAlign w:val="center"/>
          </w:tcPr>
          <w:p w14:paraId="54627937" w14:textId="252DDDDA" w:rsidR="00522872" w:rsidRPr="000162EF" w:rsidRDefault="00522872" w:rsidP="0052287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@Override </w:t>
            </w:r>
          </w:p>
          <w:p w14:paraId="0BFE7E12" w14:textId="599557FF" w:rsidR="00522872" w:rsidRPr="000162EF" w:rsidRDefault="00522872" w:rsidP="00522872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String toString() { </w:t>
            </w:r>
          </w:p>
          <w:p w14:paraId="133C00E5" w14:textId="2E6F094D" w:rsidR="00522872" w:rsidRPr="000162EF" w:rsidRDefault="00522872" w:rsidP="00522872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return "ChiTietHoaDon{" + </w:t>
            </w:r>
          </w:p>
          <w:p w14:paraId="6BCE160A" w14:textId="07021341" w:rsidR="00522872" w:rsidRDefault="00522872" w:rsidP="00522872">
            <w:pPr>
              <w:spacing w:before="240" w:after="24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 w:rsidR="00C4380A"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anPham=" + </w:t>
            </w:r>
            <w:r w:rsidR="00C4380A"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anPham + </w:t>
            </w:r>
          </w:p>
          <w:p w14:paraId="6185E4EF" w14:textId="7353143F" w:rsidR="00C4380A" w:rsidRPr="000162EF" w:rsidRDefault="00C4380A" w:rsidP="00C4380A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"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,maHoaDon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=" 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</w:p>
          <w:p w14:paraId="51DA15B9" w14:textId="0F0F203A" w:rsidR="00C4380A" w:rsidRPr="000162EF" w:rsidRDefault="00C4380A" w:rsidP="00C4380A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=" 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donGiaNhap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+ </w:t>
            </w:r>
          </w:p>
          <w:p w14:paraId="090D626F" w14:textId="11D63CF8" w:rsidR="00C4380A" w:rsidRPr="000162EF" w:rsidRDefault="00C4380A" w:rsidP="00C4380A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",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=" +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thue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+ </w:t>
            </w:r>
          </w:p>
          <w:p w14:paraId="2D5124B6" w14:textId="64C9C884" w:rsidR="00522872" w:rsidRPr="000162EF" w:rsidRDefault="00522872" w:rsidP="00522872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soLuong=" + soLuong + </w:t>
            </w:r>
          </w:p>
          <w:p w14:paraId="4B848276" w14:textId="5C5C7D49" w:rsidR="00522872" w:rsidRPr="000162EF" w:rsidRDefault="00522872" w:rsidP="00522872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'}'; </w:t>
            </w:r>
          </w:p>
          <w:p w14:paraId="0DB507A8" w14:textId="3A470A27" w:rsidR="00522872" w:rsidRPr="000162EF" w:rsidRDefault="00522872" w:rsidP="00522872">
            <w:pPr>
              <w:spacing w:before="240" w:after="240" w:line="360" w:lineRule="auto"/>
              <w:jc w:val="center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63D59324" w14:textId="64B8360F" w:rsidR="00522872" w:rsidRPr="000162EF" w:rsidRDefault="00522872" w:rsidP="00522872">
            <w:pPr>
              <w:shd w:val="clear" w:color="auto" w:fill="FFFFFF" w:themeFill="background1"/>
              <w:spacing w:after="0" w:line="360" w:lineRule="auto"/>
              <w:ind w:left="22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84" w:type="dxa"/>
            <w:tcMar>
              <w:left w:w="90" w:type="dxa"/>
              <w:right w:w="90" w:type="dxa"/>
            </w:tcMar>
            <w:vAlign w:val="center"/>
          </w:tcPr>
          <w:p w14:paraId="0943F5AF" w14:textId="6B7CAC3B" w:rsidR="00522872" w:rsidRPr="000162EF" w:rsidRDefault="00522872" w:rsidP="00522872">
            <w:pPr>
              <w:shd w:val="clear" w:color="auto" w:fill="FFFFFF" w:themeFill="background1"/>
              <w:spacing w:after="0" w:line="360" w:lineRule="auto"/>
              <w:ind w:left="20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Trả về chuỗi chứa giá trị các thuộc tính của chi tiết hoá đơn.</w:t>
            </w:r>
          </w:p>
        </w:tc>
      </w:tr>
    </w:tbl>
    <w:p w14:paraId="240D7579" w14:textId="546BB9C0" w:rsidR="00522883" w:rsidRPr="000162EF" w:rsidRDefault="00522883" w:rsidP="39CD4164">
      <w:pPr>
        <w:shd w:val="clear" w:color="auto" w:fill="FFFFFF" w:themeFill="background1"/>
        <w:spacing w:before="180" w:after="180" w:line="299" w:lineRule="atLeast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225841E" w14:textId="460E041A" w:rsidR="00555A8A" w:rsidRPr="000162EF" w:rsidRDefault="00EB7BB1" w:rsidP="009B79B9">
      <w:pPr>
        <w:pStyle w:val="Heading2"/>
        <w:numPr>
          <w:ilvl w:val="1"/>
          <w:numId w:val="3"/>
        </w:numPr>
        <w:ind w:left="567"/>
        <w:rPr>
          <w:rFonts w:eastAsia="Times New Roman" w:cs="Times New Roman"/>
        </w:rPr>
      </w:pPr>
      <w:bookmarkStart w:id="18" w:name="_Toc178710130"/>
      <w:bookmarkStart w:id="19" w:name="_Toc180951410"/>
      <w:r w:rsidRPr="000162EF">
        <w:rPr>
          <w:rFonts w:eastAsia="Times New Roman" w:cs="Times New Roman"/>
        </w:rPr>
        <w:t>Thực thể PhieuNhap</w:t>
      </w:r>
      <w:r w:rsidR="00D47A79" w:rsidRPr="000162EF">
        <w:rPr>
          <w:rFonts w:eastAsia="Times New Roman" w:cs="Times New Roman"/>
        </w:rPr>
        <w:t>:</w:t>
      </w:r>
      <w:bookmarkEnd w:id="18"/>
      <w:bookmarkEnd w:id="19"/>
    </w:p>
    <w:tbl>
      <w:tblPr>
        <w:tblStyle w:val="TableGrid"/>
        <w:tblW w:w="1018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3380"/>
        <w:gridCol w:w="1843"/>
        <w:gridCol w:w="2268"/>
        <w:gridCol w:w="1864"/>
      </w:tblGrid>
      <w:tr w:rsidR="003C30A2" w:rsidRPr="000162EF" w14:paraId="16879025" w14:textId="77777777" w:rsidTr="00DF24B7">
        <w:trPr>
          <w:trHeight w:val="742"/>
        </w:trPr>
        <w:tc>
          <w:tcPr>
            <w:tcW w:w="828" w:type="dxa"/>
            <w:vAlign w:val="center"/>
          </w:tcPr>
          <w:p w14:paraId="32505D84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0" w:type="dxa"/>
            <w:vAlign w:val="center"/>
          </w:tcPr>
          <w:p w14:paraId="50205A15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843" w:type="dxa"/>
            <w:vAlign w:val="center"/>
          </w:tcPr>
          <w:p w14:paraId="042CBC43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268" w:type="dxa"/>
            <w:vAlign w:val="center"/>
          </w:tcPr>
          <w:p w14:paraId="433F07A5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864" w:type="dxa"/>
            <w:vAlign w:val="center"/>
          </w:tcPr>
          <w:p w14:paraId="64150C59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3C30A2" w:rsidRPr="000162EF" w14:paraId="5F1B40BA" w14:textId="77777777" w:rsidTr="00DF24B7">
        <w:trPr>
          <w:trHeight w:val="568"/>
        </w:trPr>
        <w:tc>
          <w:tcPr>
            <w:tcW w:w="828" w:type="dxa"/>
            <w:vAlign w:val="center"/>
          </w:tcPr>
          <w:p w14:paraId="69B19ECD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80" w:type="dxa"/>
            <w:vAlign w:val="center"/>
          </w:tcPr>
          <w:p w14:paraId="5E2603A0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843" w:type="dxa"/>
            <w:vAlign w:val="center"/>
          </w:tcPr>
          <w:p w14:paraId="7365F334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14:paraId="2930092E" w14:textId="40911DAB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  <w:vAlign w:val="center"/>
          </w:tcPr>
          <w:p w14:paraId="32DCE3C8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3C30A2" w:rsidRPr="000162EF" w14:paraId="43B39394" w14:textId="77777777" w:rsidTr="00DF24B7">
        <w:tc>
          <w:tcPr>
            <w:tcW w:w="828" w:type="dxa"/>
            <w:vAlign w:val="center"/>
          </w:tcPr>
          <w:p w14:paraId="338F0DF1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380" w:type="dxa"/>
          </w:tcPr>
          <w:p w14:paraId="12169F62" w14:textId="7DB14078" w:rsidR="003C30A2" w:rsidRPr="000162EF" w:rsidRDefault="00284EA3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maPhieuNhap</w:t>
            </w:r>
          </w:p>
        </w:tc>
        <w:tc>
          <w:tcPr>
            <w:tcW w:w="1843" w:type="dxa"/>
          </w:tcPr>
          <w:p w14:paraId="08ED3B5C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3817E3F6" w14:textId="5E9E5BFD" w:rsidR="003C30A2" w:rsidRPr="000162EF" w:rsidRDefault="4493C4AB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rỗng, định dạng: PNXXXX (XXXX là 4 chữ số)</w:t>
            </w:r>
          </w:p>
          <w:p w14:paraId="100AFA36" w14:textId="74A585AB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102DAF87" w14:textId="3B5D939F" w:rsidR="003C30A2" w:rsidRPr="000162EF" w:rsidRDefault="4493C4AB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phiếu nhập</w:t>
            </w:r>
          </w:p>
        </w:tc>
      </w:tr>
      <w:tr w:rsidR="003C30A2" w:rsidRPr="000162EF" w14:paraId="4638A375" w14:textId="77777777" w:rsidTr="00DF24B7">
        <w:tc>
          <w:tcPr>
            <w:tcW w:w="828" w:type="dxa"/>
            <w:vAlign w:val="center"/>
          </w:tcPr>
          <w:p w14:paraId="5B315DD2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80" w:type="dxa"/>
          </w:tcPr>
          <w:p w14:paraId="0FE91EF4" w14:textId="2FBCAE2A" w:rsidR="003C30A2" w:rsidRPr="000162EF" w:rsidRDefault="00D61114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843" w:type="dxa"/>
          </w:tcPr>
          <w:p w14:paraId="7D552C10" w14:textId="24CAD86F" w:rsidR="003C30A2" w:rsidRPr="000162EF" w:rsidRDefault="005C7735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268" w:type="dxa"/>
          </w:tcPr>
          <w:p w14:paraId="47884F35" w14:textId="3B000C68" w:rsidR="003C30A2" w:rsidRPr="000162EF" w:rsidRDefault="1C78881E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864" w:type="dxa"/>
          </w:tcPr>
          <w:p w14:paraId="53538596" w14:textId="7DE97452" w:rsidR="003C30A2" w:rsidRPr="000162EF" w:rsidRDefault="3CEF1B3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Nhân viên</w:t>
            </w:r>
          </w:p>
        </w:tc>
      </w:tr>
      <w:tr w:rsidR="003C30A2" w:rsidRPr="000162EF" w14:paraId="29D279B0" w14:textId="77777777" w:rsidTr="00DF24B7">
        <w:tc>
          <w:tcPr>
            <w:tcW w:w="828" w:type="dxa"/>
            <w:vAlign w:val="center"/>
          </w:tcPr>
          <w:p w14:paraId="05E3A2CA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80" w:type="dxa"/>
          </w:tcPr>
          <w:p w14:paraId="08E8C659" w14:textId="063CDC32" w:rsidR="003C30A2" w:rsidRPr="000162EF" w:rsidRDefault="0057568A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nhaCungCap</w:t>
            </w:r>
          </w:p>
        </w:tc>
        <w:tc>
          <w:tcPr>
            <w:tcW w:w="1843" w:type="dxa"/>
          </w:tcPr>
          <w:p w14:paraId="650E0930" w14:textId="47ED4CBA" w:rsidR="003C30A2" w:rsidRPr="000162EF" w:rsidRDefault="0057568A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NhaCungCap</w:t>
            </w:r>
          </w:p>
        </w:tc>
        <w:tc>
          <w:tcPr>
            <w:tcW w:w="2268" w:type="dxa"/>
          </w:tcPr>
          <w:p w14:paraId="668373DE" w14:textId="18381811" w:rsidR="003C30A2" w:rsidRPr="000162EF" w:rsidRDefault="1C78881E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864" w:type="dxa"/>
          </w:tcPr>
          <w:p w14:paraId="5C00E809" w14:textId="7856719B" w:rsidR="003C30A2" w:rsidRPr="000162EF" w:rsidRDefault="2AB7115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Nhà cung cấp</w:t>
            </w:r>
          </w:p>
        </w:tc>
      </w:tr>
      <w:tr w:rsidR="003C30A2" w:rsidRPr="000162EF" w14:paraId="68698B0B" w14:textId="77777777" w:rsidTr="00DF24B7">
        <w:tc>
          <w:tcPr>
            <w:tcW w:w="828" w:type="dxa"/>
            <w:vAlign w:val="center"/>
          </w:tcPr>
          <w:p w14:paraId="0A93154E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80" w:type="dxa"/>
          </w:tcPr>
          <w:p w14:paraId="47A505EF" w14:textId="0B242F72" w:rsidR="003C30A2" w:rsidRPr="000162EF" w:rsidRDefault="0057568A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thoiGianNhap </w:t>
            </w:r>
          </w:p>
        </w:tc>
        <w:tc>
          <w:tcPr>
            <w:tcW w:w="1843" w:type="dxa"/>
          </w:tcPr>
          <w:p w14:paraId="20E18F4C" w14:textId="55E56DF3" w:rsidR="003C30A2" w:rsidRPr="000162EF" w:rsidRDefault="0057568A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268" w:type="dxa"/>
          </w:tcPr>
          <w:p w14:paraId="0843188D" w14:textId="4F7009E3" w:rsidR="003C30A2" w:rsidRPr="000162EF" w:rsidRDefault="26E4FC47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864" w:type="dxa"/>
          </w:tcPr>
          <w:p w14:paraId="111186B5" w14:textId="72963D29" w:rsidR="003C30A2" w:rsidRPr="000162EF" w:rsidRDefault="21C652B3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Thời gian </w:t>
            </w:r>
          </w:p>
        </w:tc>
      </w:tr>
      <w:tr w:rsidR="003C30A2" w:rsidRPr="000162EF" w14:paraId="2FA9E1E7" w14:textId="77777777" w:rsidTr="00DF24B7">
        <w:tc>
          <w:tcPr>
            <w:tcW w:w="828" w:type="dxa"/>
            <w:vAlign w:val="center"/>
          </w:tcPr>
          <w:p w14:paraId="5BD2DB6D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80" w:type="dxa"/>
          </w:tcPr>
          <w:p w14:paraId="4338CF4C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843" w:type="dxa"/>
          </w:tcPr>
          <w:p w14:paraId="75756342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336DD436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864" w:type="dxa"/>
          </w:tcPr>
          <w:p w14:paraId="1772F190" w14:textId="77777777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3C30A2" w:rsidRPr="000162EF" w14:paraId="3A402D85" w14:textId="77777777" w:rsidTr="00DF24B7">
        <w:tc>
          <w:tcPr>
            <w:tcW w:w="828" w:type="dxa"/>
            <w:vAlign w:val="center"/>
          </w:tcPr>
          <w:p w14:paraId="234C246D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80" w:type="dxa"/>
          </w:tcPr>
          <w:p w14:paraId="3B1E2458" w14:textId="2FBDAAFA" w:rsidR="003C30A2" w:rsidRPr="000162EF" w:rsidRDefault="00775E63" w:rsidP="005376C7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getMaPhieuNhap</w:t>
            </w:r>
            <w:r w:rsidR="003C30A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  <w:p w14:paraId="0E650708" w14:textId="5A4DC50C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54CB872F" w14:textId="5788418A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1F0E08A4" w14:textId="0573731B" w:rsidR="003C30A2" w:rsidRPr="000162EF" w:rsidRDefault="003C30A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786E4B00" w14:textId="2605787E" w:rsidR="003C30A2" w:rsidRPr="000162EF" w:rsidRDefault="4AF62AFC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</w:t>
            </w:r>
            <w:r w:rsidR="66FC941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ra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mã phiếu nhập</w:t>
            </w:r>
          </w:p>
        </w:tc>
      </w:tr>
      <w:tr w:rsidR="003C30A2" w:rsidRPr="000162EF" w14:paraId="604BF881" w14:textId="77777777" w:rsidTr="00DF24B7">
        <w:tc>
          <w:tcPr>
            <w:tcW w:w="828" w:type="dxa"/>
            <w:vAlign w:val="center"/>
          </w:tcPr>
          <w:p w14:paraId="4B1F1E28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80" w:type="dxa"/>
          </w:tcPr>
          <w:p w14:paraId="169791A8" w14:textId="27298325" w:rsidR="003C30A2" w:rsidRPr="000162EF" w:rsidRDefault="0090112A" w:rsidP="5E0F7CF2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getNhanVien</w:t>
            </w:r>
            <w:r w:rsidR="003C30A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vAlign w:val="center"/>
          </w:tcPr>
          <w:p w14:paraId="6AF3D198" w14:textId="4419D6D5" w:rsidR="003C30A2" w:rsidRPr="000162EF" w:rsidRDefault="00CF7D87" w:rsidP="006964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NhanVien</w:t>
            </w:r>
          </w:p>
        </w:tc>
        <w:tc>
          <w:tcPr>
            <w:tcW w:w="2268" w:type="dxa"/>
          </w:tcPr>
          <w:p w14:paraId="26BC92C8" w14:textId="389C5022" w:rsidR="003C30A2" w:rsidRPr="000162EF" w:rsidRDefault="003C30A2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2B57BF20" w14:textId="5E1D1A7B" w:rsidR="003C30A2" w:rsidRPr="000162EF" w:rsidRDefault="44EBAF64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ra nhân viên</w:t>
            </w:r>
          </w:p>
        </w:tc>
      </w:tr>
      <w:tr w:rsidR="003C30A2" w:rsidRPr="000162EF" w14:paraId="440173E6" w14:textId="77777777" w:rsidTr="00DF24B7">
        <w:tc>
          <w:tcPr>
            <w:tcW w:w="828" w:type="dxa"/>
            <w:vAlign w:val="center"/>
          </w:tcPr>
          <w:p w14:paraId="5D894A72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380" w:type="dxa"/>
          </w:tcPr>
          <w:p w14:paraId="711AB136" w14:textId="56C34093" w:rsidR="0057568A" w:rsidRPr="000162EF" w:rsidRDefault="0057568A" w:rsidP="0057568A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getNhaCungCap()</w:t>
            </w:r>
          </w:p>
          <w:p w14:paraId="6DDCA2BC" w14:textId="4A320C25" w:rsidR="003C30A2" w:rsidRPr="000162EF" w:rsidRDefault="003C30A2" w:rsidP="0057568A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14C6640D" w14:textId="54D24D88" w:rsidR="003C30A2" w:rsidRPr="000162EF" w:rsidRDefault="0057568A" w:rsidP="006964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NhaCungCap</w:t>
            </w:r>
          </w:p>
        </w:tc>
        <w:tc>
          <w:tcPr>
            <w:tcW w:w="2268" w:type="dxa"/>
          </w:tcPr>
          <w:p w14:paraId="19F8F4BB" w14:textId="0046D9DF" w:rsidR="003C30A2" w:rsidRPr="000162EF" w:rsidRDefault="003C30A2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7ED171A3" w14:textId="70987DE0" w:rsidR="003C30A2" w:rsidRPr="000162EF" w:rsidRDefault="3CD8CC4F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ra nhà cung cấp</w:t>
            </w:r>
          </w:p>
        </w:tc>
      </w:tr>
      <w:tr w:rsidR="003C30A2" w:rsidRPr="000162EF" w14:paraId="2EE3F14F" w14:textId="77777777" w:rsidTr="00DF24B7">
        <w:tc>
          <w:tcPr>
            <w:tcW w:w="828" w:type="dxa"/>
            <w:vAlign w:val="center"/>
          </w:tcPr>
          <w:p w14:paraId="06C817CC" w14:textId="77777777" w:rsidR="003C30A2" w:rsidRPr="000162EF" w:rsidRDefault="003C30A2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2.4</w:t>
            </w:r>
          </w:p>
        </w:tc>
        <w:tc>
          <w:tcPr>
            <w:tcW w:w="3380" w:type="dxa"/>
          </w:tcPr>
          <w:p w14:paraId="1D19F60D" w14:textId="299E154A" w:rsidR="003C30A2" w:rsidRPr="000162EF" w:rsidRDefault="00F678E3" w:rsidP="5E0F7CF2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getThoiGianNhap</w:t>
            </w:r>
            <w:r w:rsidR="003C30A2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vAlign w:val="center"/>
          </w:tcPr>
          <w:p w14:paraId="2D9A2134" w14:textId="36494AE2" w:rsidR="003C30A2" w:rsidRPr="000162EF" w:rsidRDefault="003C30A2" w:rsidP="0069643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268" w:type="dxa"/>
          </w:tcPr>
          <w:p w14:paraId="0CF89F43" w14:textId="77777777" w:rsidR="003C30A2" w:rsidRPr="000162EF" w:rsidRDefault="003C30A2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390278E0" w14:textId="323F6252" w:rsidR="003C30A2" w:rsidRPr="000162EF" w:rsidRDefault="4A4AD72C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ra thời gian nhập</w:t>
            </w:r>
          </w:p>
        </w:tc>
      </w:tr>
      <w:tr w:rsidR="5E0F7CF2" w:rsidRPr="000162EF" w14:paraId="3BFB8C1E" w14:textId="77777777" w:rsidTr="00DF24B7">
        <w:trPr>
          <w:trHeight w:val="300"/>
        </w:trPr>
        <w:tc>
          <w:tcPr>
            <w:tcW w:w="828" w:type="dxa"/>
            <w:vAlign w:val="center"/>
          </w:tcPr>
          <w:p w14:paraId="2917BDB5" w14:textId="64E01AED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  <w:r w:rsidR="007B19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380" w:type="dxa"/>
          </w:tcPr>
          <w:p w14:paraId="407D7C15" w14:textId="63CBCC5F" w:rsidR="4A4AD72C" w:rsidRPr="000162EF" w:rsidRDefault="4A4AD72C" w:rsidP="5E0F7CF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setMaPhieuNhap(String maPhieuNhap)</w:t>
            </w:r>
          </w:p>
        </w:tc>
        <w:tc>
          <w:tcPr>
            <w:tcW w:w="1843" w:type="dxa"/>
            <w:vAlign w:val="center"/>
          </w:tcPr>
          <w:p w14:paraId="5B6C8FF7" w14:textId="49EFAD72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097E0401" w14:textId="348065A1" w:rsidR="4A4AD72C" w:rsidRPr="000162EF" w:rsidRDefault="4A4AD72C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maPhieuNhap không rỗng,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đúng định dạng: PNXXXX (XXXX là 4 chữ số)</w:t>
            </w:r>
          </w:p>
          <w:p w14:paraId="278AFCDF" w14:textId="4A7C71F9" w:rsidR="5E0F7CF2" w:rsidRPr="000162EF" w:rsidRDefault="5E0F7CF2" w:rsidP="5E0F7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64" w:type="dxa"/>
          </w:tcPr>
          <w:p w14:paraId="3A39CC6C" w14:textId="41118208" w:rsidR="15A978E2" w:rsidRPr="000162EF" w:rsidRDefault="15A978E2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512A8EED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hiếu nhập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phieuNhap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</w:t>
            </w:r>
            <w:r w:rsidR="3428B59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và không đúng định dạng</w:t>
            </w:r>
          </w:p>
          <w:p w14:paraId="4C01334A" w14:textId="7D938F01" w:rsidR="5E0F7CF2" w:rsidRPr="000162EF" w:rsidRDefault="5E0F7CF2" w:rsidP="5E0F7C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5E0F7CF2" w:rsidRPr="000162EF" w14:paraId="3D3D7E9C" w14:textId="77777777" w:rsidTr="00DF24B7">
        <w:trPr>
          <w:trHeight w:val="300"/>
        </w:trPr>
        <w:tc>
          <w:tcPr>
            <w:tcW w:w="828" w:type="dxa"/>
            <w:vAlign w:val="center"/>
          </w:tcPr>
          <w:p w14:paraId="54B20C3B" w14:textId="3B1249AE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  <w:r w:rsidR="007B19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6</w:t>
            </w:r>
          </w:p>
        </w:tc>
        <w:tc>
          <w:tcPr>
            <w:tcW w:w="3380" w:type="dxa"/>
          </w:tcPr>
          <w:p w14:paraId="3B2A6B34" w14:textId="7BBE72F4" w:rsidR="4A4AD72C" w:rsidRPr="000162EF" w:rsidRDefault="4A4AD72C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1843" w:type="dxa"/>
            <w:vAlign w:val="center"/>
          </w:tcPr>
          <w:p w14:paraId="46ED290D" w14:textId="504DC897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013FE716" w14:textId="45909BCD" w:rsidR="4A4AD72C" w:rsidRPr="000162EF" w:rsidRDefault="4A4AD72C" w:rsidP="5E0F7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 không rỗng</w:t>
            </w:r>
          </w:p>
          <w:p w14:paraId="09E4B01F" w14:textId="27E087E0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7C3AEED7" w14:textId="18D9E4FC" w:rsidR="7F8A2AC2" w:rsidRPr="000162EF" w:rsidRDefault="7F8A2AC2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79489B2A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Nhân viên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không hợp lệ” nếu tham số </w:t>
            </w:r>
            <w:r w:rsidR="584B64EC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nhanVien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</w:p>
          <w:p w14:paraId="69479387" w14:textId="31944632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9908B32" w14:textId="1823586B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005491B" w14:textId="63F52349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5E0F7CF2" w:rsidRPr="000162EF" w14:paraId="10FC66A2" w14:textId="77777777" w:rsidTr="00DF24B7">
        <w:trPr>
          <w:trHeight w:val="300"/>
        </w:trPr>
        <w:tc>
          <w:tcPr>
            <w:tcW w:w="828" w:type="dxa"/>
            <w:vAlign w:val="center"/>
          </w:tcPr>
          <w:p w14:paraId="00DDAEC8" w14:textId="196759F7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  <w:r w:rsidR="007B19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380" w:type="dxa"/>
          </w:tcPr>
          <w:p w14:paraId="4D1BB993" w14:textId="114D8E9E" w:rsidR="4A4AD72C" w:rsidRPr="000162EF" w:rsidRDefault="4A4AD72C" w:rsidP="5E0F7CF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setNhaCungCap(NhaCungCap nhaCungCap)</w:t>
            </w:r>
          </w:p>
        </w:tc>
        <w:tc>
          <w:tcPr>
            <w:tcW w:w="1843" w:type="dxa"/>
            <w:vAlign w:val="center"/>
          </w:tcPr>
          <w:p w14:paraId="5367E2B5" w14:textId="5B9D7658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3CC9131C" w14:textId="72F2B2F4" w:rsidR="4A4AD72C" w:rsidRPr="000162EF" w:rsidRDefault="4A4AD72C" w:rsidP="5E0F7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nhaCungCap không rỗng</w:t>
            </w:r>
          </w:p>
          <w:p w14:paraId="76B7056D" w14:textId="6AF399A0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309CDCAE" w14:textId="178DF368" w:rsidR="103EE36C" w:rsidRPr="000162EF" w:rsidRDefault="103EE36C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54BB30C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hiếu nhập không hợp lệ” nếu tham số </w:t>
            </w:r>
            <w:r w:rsidR="43E6046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nhaCungCap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</w:p>
          <w:p w14:paraId="679ED2F2" w14:textId="31944632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A0451CE" w14:textId="1823586B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74C3B5" w14:textId="39C018C8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5E0F7CF2" w:rsidRPr="000162EF" w14:paraId="33C05ED6" w14:textId="77777777" w:rsidTr="00DF24B7">
        <w:trPr>
          <w:trHeight w:val="300"/>
        </w:trPr>
        <w:tc>
          <w:tcPr>
            <w:tcW w:w="828" w:type="dxa"/>
            <w:vAlign w:val="center"/>
          </w:tcPr>
          <w:p w14:paraId="585956F6" w14:textId="033F1DE5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2.</w:t>
            </w:r>
            <w:r w:rsidR="007B1909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380" w:type="dxa"/>
          </w:tcPr>
          <w:p w14:paraId="187EE4FD" w14:textId="7D46FA02" w:rsidR="4A4AD72C" w:rsidRPr="000162EF" w:rsidRDefault="4A4AD72C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setThoiGianNhap(LocalDate thoiGianNhap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0FB6A257" w14:textId="4984C7DA" w:rsidR="4A4AD72C" w:rsidRPr="000162EF" w:rsidRDefault="4A4AD72C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268" w:type="dxa"/>
          </w:tcPr>
          <w:p w14:paraId="66BC1EDF" w14:textId="2F4AD3D6" w:rsidR="4A4AD72C" w:rsidRPr="000162EF" w:rsidRDefault="4A4AD72C" w:rsidP="5E0F7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thoiGianNhap không rỗng</w:t>
            </w:r>
          </w:p>
          <w:p w14:paraId="465CB36A" w14:textId="6C68714F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39666DFE" w14:textId="0BDC8155" w:rsidR="1CCDB898" w:rsidRPr="000162EF" w:rsidRDefault="1CCDB898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5D0FE01F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Thời gian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nhập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thoiGianNhap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</w:p>
          <w:p w14:paraId="0765BDFC" w14:textId="31944632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88C64DF" w14:textId="1823586B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65C15F" w14:textId="71BB315B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2A54" w:rsidRPr="000162EF" w14:paraId="31853B3E" w14:textId="77777777" w:rsidTr="00DF24B7">
        <w:tc>
          <w:tcPr>
            <w:tcW w:w="828" w:type="dxa"/>
            <w:vAlign w:val="center"/>
          </w:tcPr>
          <w:p w14:paraId="18F5560C" w14:textId="77777777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80" w:type="dxa"/>
            <w:vAlign w:val="center"/>
          </w:tcPr>
          <w:p w14:paraId="16F2BA64" w14:textId="77777777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843" w:type="dxa"/>
          </w:tcPr>
          <w:p w14:paraId="78E5525C" w14:textId="77777777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68" w:type="dxa"/>
          </w:tcPr>
          <w:p w14:paraId="117A7C01" w14:textId="78BC2788" w:rsidR="00EC2A54" w:rsidRPr="000162EF" w:rsidRDefault="00EC2A54" w:rsidP="00EC2A54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PhieuNhap() {}</w:t>
            </w:r>
          </w:p>
          <w:p w14:paraId="06FDE823" w14:textId="77777777" w:rsidR="00203646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PhieuNhap(String maPhieuNhap, NhanVien nhanVien, NhaCungCap nhaCungCap, LocalDate thoiGianNhap</w:t>
            </w:r>
            <w:r w:rsidR="0020364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0F8A031C" w14:textId="3FFAFF1F" w:rsidR="00203646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) { setMaPhieuNhap(maPhieuNhap); setNhanVien(nhanVien); setNhaCungCap(nhaCungCap); setThoiGianNhap(thoiGianNhap); </w:t>
            </w:r>
          </w:p>
          <w:p w14:paraId="3A188D5F" w14:textId="56E576BC" w:rsidR="006057F7" w:rsidRPr="000162EF" w:rsidRDefault="007B1909" w:rsidP="00EC2A54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)</w:t>
            </w:r>
            <w:r w:rsidR="0020364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;</w:t>
            </w:r>
            <w:r w:rsidR="00EC2A5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  <w:r w:rsidR="00EC2A54" w:rsidRPr="000162EF">
              <w:rPr>
                <w:rFonts w:ascii="Times New Roman" w:hAnsi="Times New Roman" w:cs="Times New Roman"/>
              </w:rPr>
              <w:br/>
            </w:r>
            <w:r w:rsidR="00EC2A54" w:rsidRPr="000162EF">
              <w:rPr>
                <w:rFonts w:ascii="Times New Roman" w:hAnsi="Times New Roman" w:cs="Times New Roman"/>
              </w:rPr>
              <w:br/>
            </w:r>
            <w:r w:rsidR="00EC2A5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PhieuNhap(PhieuNhap phieuNhap) { this(phieuNhap.getMaPhieuNhap(), phieuNhap.getNhanVien(), phieuNhap.getNhaCungCap(), phieuNhap.getThoiGianNhap()</w:t>
            </w:r>
            <w:r w:rsidR="006057F7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,</w:t>
            </w:r>
          </w:p>
          <w:p w14:paraId="0BBE914F" w14:textId="490650BF" w:rsidR="00EC2A54" w:rsidRPr="000162EF" w:rsidRDefault="006057F7" w:rsidP="00EC2A54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phieuNhap.getChiTietPhieuNhapList</w:t>
            </w:r>
            <w:r w:rsidR="00EC2A5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); }</w:t>
            </w:r>
          </w:p>
        </w:tc>
        <w:tc>
          <w:tcPr>
            <w:tcW w:w="1864" w:type="dxa"/>
          </w:tcPr>
          <w:p w14:paraId="28D94051" w14:textId="77777777" w:rsidR="00EC2A54" w:rsidRPr="000162EF" w:rsidRDefault="00EC2A54" w:rsidP="00EC2A5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EC2A54" w:rsidRPr="000162EF" w14:paraId="7C004704" w14:textId="77777777" w:rsidTr="00DF24B7">
        <w:tc>
          <w:tcPr>
            <w:tcW w:w="828" w:type="dxa"/>
            <w:vAlign w:val="center"/>
          </w:tcPr>
          <w:p w14:paraId="5F3E8EDD" w14:textId="77777777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80" w:type="dxa"/>
            <w:vAlign w:val="center"/>
          </w:tcPr>
          <w:p w14:paraId="3F3E5351" w14:textId="77777777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phương thức</w:t>
            </w:r>
          </w:p>
          <w:p w14:paraId="7DFBB037" w14:textId="52F294AB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843" w:type="dxa"/>
            <w:vAlign w:val="center"/>
          </w:tcPr>
          <w:p w14:paraId="2A26E15E" w14:textId="77777777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4256E5B" w14:textId="4C887615" w:rsidR="00EC2A54" w:rsidRPr="000162EF" w:rsidRDefault="00EC2A54" w:rsidP="00EC2A5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268" w:type="dxa"/>
          </w:tcPr>
          <w:p w14:paraId="78143851" w14:textId="40DF2C4C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@Override </w:t>
            </w:r>
          </w:p>
          <w:p w14:paraId="0132DE61" w14:textId="7CEFEE41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String toString() { </w:t>
            </w:r>
          </w:p>
          <w:p w14:paraId="6C4E13E5" w14:textId="2F087C8C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return "PhieuNhap{" + </w:t>
            </w:r>
          </w:p>
          <w:p w14:paraId="4731A901" w14:textId="70E59789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"maPhieuNhap='" + maPhieuNhap + '\'' + </w:t>
            </w:r>
          </w:p>
          <w:p w14:paraId="3FB349E6" w14:textId="08DB9956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nhanVien=" + nhanVien + </w:t>
            </w:r>
          </w:p>
          <w:p w14:paraId="20627CC6" w14:textId="42FC8FBB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nhaCungCap=" + nhaCungCap + </w:t>
            </w:r>
          </w:p>
          <w:p w14:paraId="1DFE0E72" w14:textId="2E2CF4F6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", thoiGianNhap=" + thoiGianNhap + </w:t>
            </w:r>
          </w:p>
          <w:p w14:paraId="45BF651C" w14:textId="31AEBD67" w:rsidR="002B7FC8" w:rsidRPr="000162EF" w:rsidRDefault="002B7FC8" w:rsidP="002B7FC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", chiTietPhieuNhap=" + chiTietPhieuNhapList + </w:t>
            </w:r>
          </w:p>
          <w:p w14:paraId="631F6054" w14:textId="77777777" w:rsidR="002B7FC8" w:rsidRPr="000162EF" w:rsidRDefault="002B7FC8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4C0D1B4" w14:textId="30CC12F8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'}'; </w:t>
            </w:r>
          </w:p>
          <w:p w14:paraId="49C550DA" w14:textId="22E21769" w:rsidR="00EC2A54" w:rsidRPr="000162EF" w:rsidRDefault="00EC2A54" w:rsidP="00EC2A54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3B07699B" w14:textId="3E9FCEC4" w:rsidR="00EC2A54" w:rsidRPr="000162EF" w:rsidRDefault="00EC2A54" w:rsidP="00EC2A5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4" w:type="dxa"/>
          </w:tcPr>
          <w:p w14:paraId="266B4344" w14:textId="0195E30A" w:rsidR="00EC2A54" w:rsidRPr="000162EF" w:rsidRDefault="00EC2A54" w:rsidP="00EC2A5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Trả về chuỗi chứa giá trị các thuộc tính của phiếu nhập</w:t>
            </w:r>
          </w:p>
        </w:tc>
      </w:tr>
    </w:tbl>
    <w:p w14:paraId="5796F17B" w14:textId="77777777" w:rsidR="00C17A32" w:rsidRPr="000162EF" w:rsidRDefault="00C17A32" w:rsidP="3CCA43DB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8590DB4" w14:textId="22C02A25" w:rsidR="003C30A2" w:rsidRPr="000162EF" w:rsidRDefault="003C30A2" w:rsidP="009B79B9">
      <w:pPr>
        <w:pStyle w:val="Heading2"/>
        <w:numPr>
          <w:ilvl w:val="1"/>
          <w:numId w:val="3"/>
        </w:numPr>
        <w:ind w:left="567"/>
        <w:rPr>
          <w:rFonts w:eastAsia="Times New Roman" w:cs="Times New Roman"/>
        </w:rPr>
      </w:pPr>
      <w:bookmarkStart w:id="20" w:name="_Toc178710131"/>
      <w:bookmarkStart w:id="21" w:name="_Toc180951411"/>
      <w:r w:rsidRPr="000162EF">
        <w:rPr>
          <w:rFonts w:eastAsia="Times New Roman" w:cs="Times New Roman"/>
        </w:rPr>
        <w:t xml:space="preserve">Thực thể </w:t>
      </w:r>
      <w:r w:rsidR="00D47A79" w:rsidRPr="000162EF">
        <w:rPr>
          <w:rFonts w:eastAsia="Times New Roman" w:cs="Times New Roman"/>
        </w:rPr>
        <w:t>NhaCungCap:</w:t>
      </w:r>
      <w:bookmarkEnd w:id="20"/>
      <w:bookmarkEnd w:id="21"/>
    </w:p>
    <w:tbl>
      <w:tblPr>
        <w:tblStyle w:val="TableGrid"/>
        <w:tblW w:w="1032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380"/>
        <w:gridCol w:w="1843"/>
        <w:gridCol w:w="2410"/>
        <w:gridCol w:w="1984"/>
      </w:tblGrid>
      <w:tr w:rsidR="00D47A79" w:rsidRPr="000162EF" w14:paraId="01B20FAB" w14:textId="77777777" w:rsidTr="00413479">
        <w:trPr>
          <w:trHeight w:val="742"/>
        </w:trPr>
        <w:tc>
          <w:tcPr>
            <w:tcW w:w="708" w:type="dxa"/>
            <w:vAlign w:val="center"/>
          </w:tcPr>
          <w:p w14:paraId="5DC2D86A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0" w:type="dxa"/>
            <w:vAlign w:val="center"/>
          </w:tcPr>
          <w:p w14:paraId="16F54B5B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843" w:type="dxa"/>
            <w:vAlign w:val="center"/>
          </w:tcPr>
          <w:p w14:paraId="5B588FC3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6F902466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  <w:vAlign w:val="center"/>
          </w:tcPr>
          <w:p w14:paraId="07D140DD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D47A79" w:rsidRPr="000162EF" w14:paraId="21335E37" w14:textId="77777777" w:rsidTr="00413479">
        <w:trPr>
          <w:trHeight w:val="568"/>
        </w:trPr>
        <w:tc>
          <w:tcPr>
            <w:tcW w:w="708" w:type="dxa"/>
            <w:vAlign w:val="center"/>
          </w:tcPr>
          <w:p w14:paraId="270FBB22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80" w:type="dxa"/>
            <w:vAlign w:val="center"/>
          </w:tcPr>
          <w:p w14:paraId="218AE10C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843" w:type="dxa"/>
            <w:vAlign w:val="center"/>
          </w:tcPr>
          <w:p w14:paraId="67E83DBB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53952DDC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14:paraId="1D0D4596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7A79" w:rsidRPr="000162EF" w14:paraId="60A2AEDF" w14:textId="77777777" w:rsidTr="00413479">
        <w:tc>
          <w:tcPr>
            <w:tcW w:w="708" w:type="dxa"/>
            <w:vAlign w:val="center"/>
          </w:tcPr>
          <w:p w14:paraId="4AB22BD6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380" w:type="dxa"/>
          </w:tcPr>
          <w:p w14:paraId="30489200" w14:textId="54349923" w:rsidR="00D47A79" w:rsidRPr="000162EF" w:rsidRDefault="00A453B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maNCC</w:t>
            </w:r>
          </w:p>
        </w:tc>
        <w:tc>
          <w:tcPr>
            <w:tcW w:w="1843" w:type="dxa"/>
          </w:tcPr>
          <w:p w14:paraId="6B15DAFF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407F500A" w14:textId="43E2F93A" w:rsidR="00D47A79" w:rsidRPr="000162EF" w:rsidRDefault="243FDDE3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rỗng, định dạng: NCCXXXX (XXXX là 4 chữ số)</w:t>
            </w:r>
            <w:r w:rsidR="489427C7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, Là duy nhất</w:t>
            </w:r>
          </w:p>
        </w:tc>
        <w:tc>
          <w:tcPr>
            <w:tcW w:w="1984" w:type="dxa"/>
          </w:tcPr>
          <w:p w14:paraId="6F2E5C95" w14:textId="5806EE79" w:rsidR="00D47A79" w:rsidRPr="000162EF" w:rsidRDefault="243FDDE3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nhà cung cấp</w:t>
            </w:r>
          </w:p>
        </w:tc>
      </w:tr>
      <w:tr w:rsidR="00D47A79" w:rsidRPr="000162EF" w14:paraId="0B0F8260" w14:textId="77777777" w:rsidTr="00413479">
        <w:tc>
          <w:tcPr>
            <w:tcW w:w="708" w:type="dxa"/>
            <w:vAlign w:val="center"/>
          </w:tcPr>
          <w:p w14:paraId="5C1B8CD5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80" w:type="dxa"/>
          </w:tcPr>
          <w:p w14:paraId="27F6AFD5" w14:textId="408DAA6C" w:rsidR="00D47A79" w:rsidRPr="000162EF" w:rsidRDefault="00A453B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tenNCC</w:t>
            </w:r>
          </w:p>
        </w:tc>
        <w:tc>
          <w:tcPr>
            <w:tcW w:w="1843" w:type="dxa"/>
          </w:tcPr>
          <w:p w14:paraId="3DC439CC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2BEA2286" w14:textId="248CEE54" w:rsidR="00D47A79" w:rsidRPr="000162EF" w:rsidRDefault="1E987A88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rỗng,viết hoa chữ cái đầu tiên</w:t>
            </w:r>
          </w:p>
        </w:tc>
        <w:tc>
          <w:tcPr>
            <w:tcW w:w="1984" w:type="dxa"/>
          </w:tcPr>
          <w:p w14:paraId="503B393C" w14:textId="707C8434" w:rsidR="00D47A79" w:rsidRPr="000162EF" w:rsidRDefault="1E987A88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Tên nhà cung cấp</w:t>
            </w:r>
          </w:p>
        </w:tc>
      </w:tr>
      <w:tr w:rsidR="00D47A79" w:rsidRPr="000162EF" w14:paraId="79361EBE" w14:textId="77777777" w:rsidTr="00413479">
        <w:tc>
          <w:tcPr>
            <w:tcW w:w="708" w:type="dxa"/>
            <w:vAlign w:val="center"/>
          </w:tcPr>
          <w:p w14:paraId="6D094C9A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80" w:type="dxa"/>
          </w:tcPr>
          <w:p w14:paraId="18CCA4D6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soDienThoai</w:t>
            </w:r>
          </w:p>
        </w:tc>
        <w:tc>
          <w:tcPr>
            <w:tcW w:w="1843" w:type="dxa"/>
          </w:tcPr>
          <w:p w14:paraId="7DDC6700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0B687339" w14:textId="560DF842" w:rsidR="00D47A79" w:rsidRPr="000162EF" w:rsidRDefault="5B641D33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Phải đủ 10 ký tự số.</w:t>
            </w:r>
          </w:p>
        </w:tc>
        <w:tc>
          <w:tcPr>
            <w:tcW w:w="1984" w:type="dxa"/>
          </w:tcPr>
          <w:p w14:paraId="41190DE0" w14:textId="7A782AA3" w:rsidR="00D47A79" w:rsidRPr="000162EF" w:rsidRDefault="760497D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 của nhà cung cấp.</w:t>
            </w:r>
          </w:p>
        </w:tc>
      </w:tr>
      <w:tr w:rsidR="00D47A79" w:rsidRPr="000162EF" w14:paraId="11D52D96" w14:textId="77777777" w:rsidTr="00413479">
        <w:tc>
          <w:tcPr>
            <w:tcW w:w="708" w:type="dxa"/>
            <w:vAlign w:val="center"/>
          </w:tcPr>
          <w:p w14:paraId="2C464D18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80" w:type="dxa"/>
          </w:tcPr>
          <w:p w14:paraId="2008651E" w14:textId="0ECD58A6" w:rsidR="00D47A79" w:rsidRPr="000162EF" w:rsidRDefault="00A453B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diaChi</w:t>
            </w:r>
          </w:p>
        </w:tc>
        <w:tc>
          <w:tcPr>
            <w:tcW w:w="1843" w:type="dxa"/>
          </w:tcPr>
          <w:p w14:paraId="7D1BE9BD" w14:textId="396FD237" w:rsidR="00D47A79" w:rsidRPr="000162EF" w:rsidRDefault="00A453B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32E3008E" w14:textId="24135473" w:rsidR="00D47A79" w:rsidRPr="000162EF" w:rsidRDefault="4AD6240A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rỗng.</w:t>
            </w:r>
          </w:p>
        </w:tc>
        <w:tc>
          <w:tcPr>
            <w:tcW w:w="1984" w:type="dxa"/>
          </w:tcPr>
          <w:p w14:paraId="49991C08" w14:textId="35FDBA6F" w:rsidR="00D47A79" w:rsidRPr="000162EF" w:rsidRDefault="4AD6240A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Địa chỉ của nhà cung cấp.</w:t>
            </w:r>
          </w:p>
        </w:tc>
      </w:tr>
      <w:tr w:rsidR="00D47A79" w:rsidRPr="000162EF" w14:paraId="33E7EBF6" w14:textId="77777777" w:rsidTr="00413479">
        <w:tc>
          <w:tcPr>
            <w:tcW w:w="708" w:type="dxa"/>
            <w:vAlign w:val="center"/>
          </w:tcPr>
          <w:p w14:paraId="3A427C54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1.5</w:t>
            </w:r>
          </w:p>
        </w:tc>
        <w:tc>
          <w:tcPr>
            <w:tcW w:w="3380" w:type="dxa"/>
          </w:tcPr>
          <w:p w14:paraId="23A87C22" w14:textId="790E6E20" w:rsidR="00D47A79" w:rsidRPr="000162EF" w:rsidRDefault="00A453B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843" w:type="dxa"/>
          </w:tcPr>
          <w:p w14:paraId="11AEE11F" w14:textId="6D200AA5" w:rsidR="00D47A79" w:rsidRPr="000162EF" w:rsidRDefault="00A453B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7CFF21A6" w14:textId="6C0D2FD5" w:rsidR="00D47A79" w:rsidRPr="000162EF" w:rsidRDefault="68FBB5C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chứa ký tự đặc biệt (ngoại trừ ( . ), ( @ )). Không được rỗng.</w:t>
            </w:r>
          </w:p>
        </w:tc>
        <w:tc>
          <w:tcPr>
            <w:tcW w:w="1984" w:type="dxa"/>
          </w:tcPr>
          <w:p w14:paraId="62BAD0C4" w14:textId="1CBDBD10" w:rsidR="00D47A79" w:rsidRPr="000162EF" w:rsidRDefault="275677C8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Email của nhà cũng cấp</w:t>
            </w:r>
          </w:p>
        </w:tc>
      </w:tr>
      <w:tr w:rsidR="00D47A79" w:rsidRPr="000162EF" w14:paraId="7F65D23E" w14:textId="77777777" w:rsidTr="00413479">
        <w:tc>
          <w:tcPr>
            <w:tcW w:w="708" w:type="dxa"/>
            <w:vAlign w:val="center"/>
          </w:tcPr>
          <w:p w14:paraId="1F2C3B42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80" w:type="dxa"/>
          </w:tcPr>
          <w:p w14:paraId="7EEA09E5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843" w:type="dxa"/>
          </w:tcPr>
          <w:p w14:paraId="738A9BDC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278A48ED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14:paraId="7F1C6544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D47A79" w:rsidRPr="000162EF" w14:paraId="4A020AA8" w14:textId="77777777" w:rsidTr="00413479">
        <w:tc>
          <w:tcPr>
            <w:tcW w:w="708" w:type="dxa"/>
            <w:vAlign w:val="center"/>
          </w:tcPr>
          <w:p w14:paraId="003F8E23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80" w:type="dxa"/>
          </w:tcPr>
          <w:p w14:paraId="29221E69" w14:textId="2B1D9C52" w:rsidR="00D47A79" w:rsidRPr="000162EF" w:rsidRDefault="00A453BF" w:rsidP="5E0F7CF2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getMaNCC</w:t>
            </w:r>
            <w:r w:rsidR="00D47A79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vAlign w:val="center"/>
          </w:tcPr>
          <w:p w14:paraId="1CF559AB" w14:textId="14BC5DF6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  <w:r w:rsidRPr="000162EF"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2410" w:type="dxa"/>
          </w:tcPr>
          <w:p w14:paraId="0B7DBF74" w14:textId="404002F5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72267FCF" w14:textId="514499C1" w:rsidR="00D47A79" w:rsidRPr="000162EF" w:rsidRDefault="42F6E928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mã nhà cung cấp</w:t>
            </w:r>
          </w:p>
        </w:tc>
      </w:tr>
      <w:tr w:rsidR="00D47A79" w:rsidRPr="000162EF" w14:paraId="1E5B1150" w14:textId="77777777" w:rsidTr="00413479">
        <w:trPr>
          <w:trHeight w:val="1080"/>
        </w:trPr>
        <w:tc>
          <w:tcPr>
            <w:tcW w:w="708" w:type="dxa"/>
            <w:vAlign w:val="center"/>
          </w:tcPr>
          <w:p w14:paraId="4B5F9C95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80" w:type="dxa"/>
          </w:tcPr>
          <w:p w14:paraId="2E06D9E5" w14:textId="2C97E5D2" w:rsidR="00D47A79" w:rsidRPr="000162EF" w:rsidRDefault="005906E3" w:rsidP="005376C7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getTenNCC</w:t>
            </w:r>
            <w:r w:rsidR="00D47A79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  <w:p w14:paraId="57E1F0E5" w14:textId="6E985E42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5AB4ED3D" w14:textId="5F606F66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69FE32CC" w14:textId="0610AD79" w:rsidR="00D47A79" w:rsidRPr="000162EF" w:rsidRDefault="00D47A79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57EF9CB1" w14:textId="18AB0E5A" w:rsidR="00D47A79" w:rsidRPr="000162EF" w:rsidRDefault="11D50C89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tên nhà cung cấp</w:t>
            </w:r>
          </w:p>
        </w:tc>
      </w:tr>
      <w:tr w:rsidR="00D47A79" w:rsidRPr="000162EF" w14:paraId="7D19B71D" w14:textId="77777777" w:rsidTr="00413479">
        <w:tc>
          <w:tcPr>
            <w:tcW w:w="708" w:type="dxa"/>
            <w:vAlign w:val="center"/>
          </w:tcPr>
          <w:p w14:paraId="26B3E9D4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380" w:type="dxa"/>
          </w:tcPr>
          <w:p w14:paraId="5F1E3398" w14:textId="77777777" w:rsidR="00D47A79" w:rsidRPr="000162EF" w:rsidRDefault="00D47A79" w:rsidP="005376C7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getSoDienThoai()</w:t>
            </w:r>
          </w:p>
          <w:p w14:paraId="24AE364C" w14:textId="5F07BA29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843" w:type="dxa"/>
            <w:vAlign w:val="center"/>
          </w:tcPr>
          <w:p w14:paraId="3C98AAE1" w14:textId="5CA01CF6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47E0426B" w14:textId="48DBBD58" w:rsidR="00D47A79" w:rsidRPr="000162EF" w:rsidRDefault="00D47A79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0160E40F" w14:textId="66C1B6FF" w:rsidR="00D47A79" w:rsidRPr="000162EF" w:rsidRDefault="75B58703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số điện thoại</w:t>
            </w:r>
          </w:p>
        </w:tc>
      </w:tr>
      <w:tr w:rsidR="00D47A79" w:rsidRPr="000162EF" w14:paraId="04099BDC" w14:textId="77777777" w:rsidTr="00413479">
        <w:tc>
          <w:tcPr>
            <w:tcW w:w="708" w:type="dxa"/>
            <w:vAlign w:val="center"/>
          </w:tcPr>
          <w:p w14:paraId="5E92BF0F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2.4</w:t>
            </w:r>
          </w:p>
        </w:tc>
        <w:tc>
          <w:tcPr>
            <w:tcW w:w="3380" w:type="dxa"/>
          </w:tcPr>
          <w:p w14:paraId="4645B766" w14:textId="11947B1F" w:rsidR="00D47A79" w:rsidRPr="000162EF" w:rsidRDefault="003E195E" w:rsidP="5E0F7CF2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getDiaChi</w:t>
            </w:r>
            <w:r w:rsidR="00D47A79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vAlign w:val="center"/>
          </w:tcPr>
          <w:p w14:paraId="51509495" w14:textId="4AD02207" w:rsidR="00D47A79" w:rsidRPr="000162EF" w:rsidRDefault="003E195E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1B610B25" w14:textId="77777777" w:rsidR="00D47A79" w:rsidRPr="000162EF" w:rsidRDefault="00D47A79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74F55D4F" w14:textId="240F25C7" w:rsidR="00D47A79" w:rsidRPr="000162EF" w:rsidRDefault="3AEDD6BF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địa chỉ nhà cung cấp</w:t>
            </w:r>
          </w:p>
        </w:tc>
      </w:tr>
      <w:tr w:rsidR="00D47A79" w:rsidRPr="000162EF" w14:paraId="50813CC1" w14:textId="77777777" w:rsidTr="00413479">
        <w:tc>
          <w:tcPr>
            <w:tcW w:w="708" w:type="dxa"/>
            <w:vAlign w:val="center"/>
          </w:tcPr>
          <w:p w14:paraId="7FACF9A5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2.5</w:t>
            </w:r>
          </w:p>
        </w:tc>
        <w:tc>
          <w:tcPr>
            <w:tcW w:w="3380" w:type="dxa"/>
          </w:tcPr>
          <w:p w14:paraId="4ADC520E" w14:textId="5A1CE266" w:rsidR="003E195E" w:rsidRPr="000162EF" w:rsidRDefault="003E195E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getEmail()</w:t>
            </w:r>
          </w:p>
        </w:tc>
        <w:tc>
          <w:tcPr>
            <w:tcW w:w="1843" w:type="dxa"/>
          </w:tcPr>
          <w:p w14:paraId="42C35C48" w14:textId="057518DC" w:rsidR="00D47A79" w:rsidRPr="000162EF" w:rsidRDefault="003E195E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5BB8105F" w14:textId="77777777" w:rsidR="00D47A79" w:rsidRPr="000162EF" w:rsidRDefault="00D47A79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3F58E620" w14:textId="6965B26A" w:rsidR="00D47A79" w:rsidRPr="000162EF" w:rsidRDefault="05C7D5DD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email nhà cung cấp</w:t>
            </w:r>
          </w:p>
        </w:tc>
      </w:tr>
      <w:tr w:rsidR="5E0F7CF2" w:rsidRPr="000162EF" w14:paraId="531244B0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586ED35B" w14:textId="1C592E5F" w:rsidR="1B63AA7E" w:rsidRPr="000162EF" w:rsidRDefault="1B63AA7E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2.6</w:t>
            </w:r>
          </w:p>
        </w:tc>
        <w:tc>
          <w:tcPr>
            <w:tcW w:w="3380" w:type="dxa"/>
          </w:tcPr>
          <w:p w14:paraId="56F2D57B" w14:textId="3066BDE8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setMaNCC(String maNCC)</w:t>
            </w:r>
          </w:p>
        </w:tc>
        <w:tc>
          <w:tcPr>
            <w:tcW w:w="1843" w:type="dxa"/>
          </w:tcPr>
          <w:p w14:paraId="51FAFFA3" w14:textId="77777777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4769130C" w14:textId="5302B94C" w:rsidR="5E0F7CF2" w:rsidRPr="000162EF" w:rsidRDefault="5E0F7CF2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</w:tcPr>
          <w:p w14:paraId="12F97E93" w14:textId="63630074" w:rsidR="1AA3375C" w:rsidRPr="000162EF" w:rsidRDefault="1AA3375C" w:rsidP="5E0F7C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maNCC không được rỗng và không bị trùng</w:t>
            </w:r>
            <w:r w:rsidR="78BD5778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, đúng định dạng </w:t>
            </w:r>
            <w:r w:rsidR="78BD577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NCCXXXX (XXXX là 4 chữ số)</w:t>
            </w:r>
          </w:p>
        </w:tc>
        <w:tc>
          <w:tcPr>
            <w:tcW w:w="1984" w:type="dxa"/>
          </w:tcPr>
          <w:p w14:paraId="38346C46" w14:textId="1D7D81E0" w:rsidR="78BD5778" w:rsidRPr="000162EF" w:rsidRDefault="78BD5778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“Mã nhà cung cấp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maNCC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 hoặc không đúng định dạng</w:t>
            </w:r>
          </w:p>
        </w:tc>
      </w:tr>
      <w:tr w:rsidR="5E0F7CF2" w:rsidRPr="000162EF" w14:paraId="63739318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19AA8B82" w14:textId="0799D63B" w:rsidR="1B63AA7E" w:rsidRPr="000162EF" w:rsidRDefault="1B63AA7E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2.7</w:t>
            </w:r>
          </w:p>
        </w:tc>
        <w:tc>
          <w:tcPr>
            <w:tcW w:w="3380" w:type="dxa"/>
          </w:tcPr>
          <w:p w14:paraId="0C8DCEDA" w14:textId="7EAB6FD5" w:rsidR="1B63AA7E" w:rsidRPr="000162EF" w:rsidRDefault="1B63AA7E" w:rsidP="5E0F7CF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setTenNCC(String tenNCC)</w:t>
            </w:r>
          </w:p>
        </w:tc>
        <w:tc>
          <w:tcPr>
            <w:tcW w:w="1843" w:type="dxa"/>
          </w:tcPr>
          <w:p w14:paraId="66A6F419" w14:textId="77777777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1782E592" w14:textId="17003B5D" w:rsidR="5E0F7CF2" w:rsidRPr="000162EF" w:rsidRDefault="5E0F7CF2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</w:tcPr>
          <w:p w14:paraId="26847663" w14:textId="33449A29" w:rsidR="0B144AA4" w:rsidRPr="000162EF" w:rsidRDefault="0B144AA4" w:rsidP="5E0F7C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tenNCC không rỗng và phải viết hoa chữ cái đầu</w:t>
            </w:r>
          </w:p>
        </w:tc>
        <w:tc>
          <w:tcPr>
            <w:tcW w:w="1984" w:type="dxa"/>
          </w:tcPr>
          <w:p w14:paraId="4C63573F" w14:textId="0995AF15" w:rsidR="0B144AA4" w:rsidRPr="000162EF" w:rsidRDefault="0B144AA4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25D50826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Tên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nhà cung cấp không hợp lệ” nếu tham số </w:t>
            </w:r>
            <w:r w:rsidR="203F5E4A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tenNCC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rỗng, 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không đúng định dạng</w:t>
            </w:r>
          </w:p>
        </w:tc>
      </w:tr>
      <w:tr w:rsidR="5E0F7CF2" w:rsidRPr="000162EF" w14:paraId="1D6CE02A" w14:textId="77777777" w:rsidTr="00413479">
        <w:trPr>
          <w:trHeight w:val="420"/>
        </w:trPr>
        <w:tc>
          <w:tcPr>
            <w:tcW w:w="708" w:type="dxa"/>
            <w:vAlign w:val="center"/>
          </w:tcPr>
          <w:p w14:paraId="349FB48B" w14:textId="35616ED1" w:rsidR="1B63AA7E" w:rsidRPr="000162EF" w:rsidRDefault="1B63AA7E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2.8</w:t>
            </w:r>
          </w:p>
        </w:tc>
        <w:tc>
          <w:tcPr>
            <w:tcW w:w="3380" w:type="dxa"/>
          </w:tcPr>
          <w:p w14:paraId="45E10D13" w14:textId="53C91D2F" w:rsidR="1B63AA7E" w:rsidRPr="000162EF" w:rsidRDefault="1B63AA7E" w:rsidP="5E0F7CF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setSoDienThoai(String soDienThoai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46681499" w14:textId="77777777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6A58D7DD" w14:textId="05A72202" w:rsidR="5E0F7CF2" w:rsidRPr="000162EF" w:rsidRDefault="5E0F7CF2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</w:tcPr>
          <w:p w14:paraId="37E6653C" w14:textId="157D9203" w:rsidR="07A201FB" w:rsidRPr="000162EF" w:rsidRDefault="07A201FB" w:rsidP="5E0F7CF2">
            <w:pPr>
              <w:spacing w:line="360" w:lineRule="auto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soDienThoai không được rỗng và </w:t>
            </w:r>
            <w:r w:rsidR="4802C241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c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hứa</w:t>
            </w:r>
            <w:r w:rsidR="62C771ED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2B4150F5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đủ 1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ký tự số</w:t>
            </w:r>
          </w:p>
        </w:tc>
        <w:tc>
          <w:tcPr>
            <w:tcW w:w="1984" w:type="dxa"/>
          </w:tcPr>
          <w:p w14:paraId="277FB051" w14:textId="31058221" w:rsidR="19CB8B86" w:rsidRPr="000162EF" w:rsidRDefault="19CB8B86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23BD30F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Số điện thoại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nhà cung cấp không hợp lệ” nếu tham số </w:t>
            </w:r>
            <w:r w:rsidR="46B55ADD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soDienThoai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rỗng, không đúng định dạng</w:t>
            </w:r>
          </w:p>
          <w:p w14:paraId="7E749C7E" w14:textId="534076C6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5E0F7CF2" w:rsidRPr="000162EF" w14:paraId="26AC0BCD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08EE8F8C" w14:textId="7E950A7D" w:rsidR="1B63AA7E" w:rsidRPr="000162EF" w:rsidRDefault="1B63AA7E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2.9</w:t>
            </w:r>
          </w:p>
        </w:tc>
        <w:tc>
          <w:tcPr>
            <w:tcW w:w="3380" w:type="dxa"/>
          </w:tcPr>
          <w:p w14:paraId="54824760" w14:textId="320B6DC4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setEmail(String email)</w:t>
            </w:r>
          </w:p>
          <w:p w14:paraId="6B310159" w14:textId="25D24961" w:rsidR="5E0F7CF2" w:rsidRPr="000162EF" w:rsidRDefault="5E0F7CF2" w:rsidP="5E0F7CF2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843" w:type="dxa"/>
          </w:tcPr>
          <w:p w14:paraId="527A3D48" w14:textId="77777777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  <w:p w14:paraId="24F45548" w14:textId="507CB7A7" w:rsidR="5E0F7CF2" w:rsidRPr="000162EF" w:rsidRDefault="5E0F7CF2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410" w:type="dxa"/>
          </w:tcPr>
          <w:p w14:paraId="69182DE5" w14:textId="522DF4D9" w:rsidR="1C8D0D77" w:rsidRPr="000162EF" w:rsidRDefault="1C8D0D77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email không được rỗng và </w:t>
            </w:r>
            <w:r w:rsidR="255B407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chứa ký tự đặc biệt (ngoại trừ ( . ), ( @ ))</w:t>
            </w:r>
          </w:p>
          <w:p w14:paraId="6E8A6685" w14:textId="3B126798" w:rsidR="5E0F7CF2" w:rsidRPr="000162EF" w:rsidRDefault="5E0F7CF2" w:rsidP="5E0F7C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5DDDE657" w14:textId="762D8993" w:rsidR="2646A307" w:rsidRPr="000162EF" w:rsidRDefault="2646A307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0446ACED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Email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nhà cung cấp không hợp lệ” nếu tham số </w:t>
            </w:r>
            <w:r w:rsidR="572B0EEA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email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rỗng,  không đúng định dạng</w:t>
            </w:r>
          </w:p>
          <w:p w14:paraId="067A109A" w14:textId="2EDD6153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5E0F7CF2" w:rsidRPr="000162EF" w14:paraId="06F92C33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2CC9C272" w14:textId="6FDDF6C0" w:rsidR="1B63AA7E" w:rsidRPr="000162EF" w:rsidRDefault="1B63AA7E" w:rsidP="5E0F7CF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2.10</w:t>
            </w:r>
          </w:p>
        </w:tc>
        <w:tc>
          <w:tcPr>
            <w:tcW w:w="3380" w:type="dxa"/>
          </w:tcPr>
          <w:p w14:paraId="3FF5F788" w14:textId="367CCA44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setDiaChi(String diaChi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</w:tcPr>
          <w:p w14:paraId="4DE77E55" w14:textId="10B323E1" w:rsidR="1B63AA7E" w:rsidRPr="000162EF" w:rsidRDefault="1B63AA7E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4E006A92" w14:textId="68278B0D" w:rsidR="529815E9" w:rsidRPr="000162EF" w:rsidRDefault="529815E9" w:rsidP="5E0F7CF2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diaChi không được rỗng</w:t>
            </w:r>
          </w:p>
        </w:tc>
        <w:tc>
          <w:tcPr>
            <w:tcW w:w="1984" w:type="dxa"/>
          </w:tcPr>
          <w:p w14:paraId="41A1E4C5" w14:textId="1160E2EA" w:rsidR="5A684BC2" w:rsidRPr="000162EF" w:rsidRDefault="5A684BC2" w:rsidP="5E0F7CF2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“Mã nhà cung cấp không hợp lệ” nếu tham số </w:t>
            </w:r>
            <w:r w:rsidR="787DEF0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diaChi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</w:p>
          <w:p w14:paraId="31D063B7" w14:textId="64C72137" w:rsidR="5E0F7CF2" w:rsidRPr="000162EF" w:rsidRDefault="5E0F7CF2" w:rsidP="5E0F7CF2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47A79" w:rsidRPr="000162EF" w14:paraId="4F09F141" w14:textId="77777777" w:rsidTr="00413479">
        <w:tc>
          <w:tcPr>
            <w:tcW w:w="708" w:type="dxa"/>
            <w:vAlign w:val="center"/>
          </w:tcPr>
          <w:p w14:paraId="77DEEA51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80" w:type="dxa"/>
            <w:vAlign w:val="center"/>
          </w:tcPr>
          <w:p w14:paraId="3DD02448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843" w:type="dxa"/>
          </w:tcPr>
          <w:p w14:paraId="750CA58F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6DC7A467" w14:textId="0E039D9A" w:rsidR="00D47A79" w:rsidRPr="000162EF" w:rsidRDefault="249FB7AC" w:rsidP="5E0F7CF2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NhaCungCap() {}</w:t>
            </w:r>
          </w:p>
          <w:p w14:paraId="7F03F9B3" w14:textId="1BCE2594" w:rsidR="00D47A79" w:rsidRPr="000162EF" w:rsidRDefault="249FB7AC" w:rsidP="5E0F7CF2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public NhaCungCap(String maNCC, String tenNCC, String soDienThoai, String diaChi, String email) { setMaNCC(maNCC); setTenNCC(tenNCC); setSoDienThoai(soDienThoai); setDiaChi(diaChi); setEmail(email); }</w:t>
            </w:r>
            <w:r w:rsidR="00D47A79" w:rsidRPr="000162EF">
              <w:rPr>
                <w:rFonts w:ascii="Times New Roman" w:hAnsi="Times New Roman" w:cs="Times New Roman"/>
              </w:rPr>
              <w:br/>
            </w:r>
            <w:r w:rsidR="00D47A79" w:rsidRPr="000162EF">
              <w:rPr>
                <w:rFonts w:ascii="Times New Roman" w:hAnsi="Times New Roman" w:cs="Times New Roman"/>
              </w:rPr>
              <w:br/>
            </w:r>
            <w:r w:rsidR="63CBFF5E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NhaCungCap(NhaCungCap nhaCungCap) { this(nhaCungCap.getMaNCC(), nhaCungCap.getTenNCC(), nhaCungCap.getSoDienThoai(), nhaCungCap.getDiaChi(), nhaCungCap.getEmail()); }</w:t>
            </w:r>
          </w:p>
        </w:tc>
        <w:tc>
          <w:tcPr>
            <w:tcW w:w="1984" w:type="dxa"/>
          </w:tcPr>
          <w:p w14:paraId="568F35A5" w14:textId="77777777" w:rsidR="00D47A79" w:rsidRPr="000162EF" w:rsidRDefault="00D47A79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D47A79" w:rsidRPr="000162EF" w14:paraId="436B9850" w14:textId="77777777" w:rsidTr="00413479">
        <w:tc>
          <w:tcPr>
            <w:tcW w:w="708" w:type="dxa"/>
            <w:vAlign w:val="center"/>
          </w:tcPr>
          <w:p w14:paraId="4B791D2F" w14:textId="77777777" w:rsidR="00D47A79" w:rsidRPr="000162EF" w:rsidRDefault="00D47A79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80" w:type="dxa"/>
            <w:vAlign w:val="center"/>
          </w:tcPr>
          <w:p w14:paraId="0061745C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Viết phương thức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843" w:type="dxa"/>
          </w:tcPr>
          <w:p w14:paraId="35B9B08F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FB72E33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17430FF" w14:textId="77777777" w:rsidR="00D47A79" w:rsidRPr="000162EF" w:rsidRDefault="00D47A79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String</w:t>
            </w:r>
          </w:p>
        </w:tc>
        <w:tc>
          <w:tcPr>
            <w:tcW w:w="2410" w:type="dxa"/>
          </w:tcPr>
          <w:p w14:paraId="018871A5" w14:textId="16DEBB7F" w:rsidR="00D47A79" w:rsidRPr="000162EF" w:rsidRDefault="11A90FA2" w:rsidP="5E0F7CF2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@Override public String toString() {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return "NhaCungCap{" + "maNCC='" + maNCC + '\'' + ", tenNCC='" + tenNCC + '\'' + ", soDienThoai='" + soDienThoai + '\'' + ", diaChi='" + diaChi + '\'' + ", email='" + email + '\'' + '}'; }</w:t>
            </w:r>
          </w:p>
        </w:tc>
        <w:tc>
          <w:tcPr>
            <w:tcW w:w="1984" w:type="dxa"/>
          </w:tcPr>
          <w:p w14:paraId="6A7C7399" w14:textId="1D347715" w:rsidR="00D47A79" w:rsidRPr="000162EF" w:rsidRDefault="54A4D759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Trả</w:t>
            </w:r>
            <w:r w:rsidR="00D47A7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về chuỗi chứa giá trị các </w:t>
            </w:r>
            <w:r w:rsidR="00D47A79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thuộc tính của nh</w:t>
            </w:r>
            <w:r w:rsidR="7CE4C95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à cung cấp</w:t>
            </w:r>
          </w:p>
        </w:tc>
      </w:tr>
    </w:tbl>
    <w:p w14:paraId="014C0E07" w14:textId="77777777" w:rsidR="00D47A79" w:rsidRPr="000162EF" w:rsidRDefault="00D47A79" w:rsidP="00D47A79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618728E" w14:textId="06443A25" w:rsidR="7EFE26C3" w:rsidRPr="000162EF" w:rsidRDefault="7EFE26C3" w:rsidP="00F54AC1">
      <w:pPr>
        <w:pStyle w:val="Heading2"/>
        <w:numPr>
          <w:ilvl w:val="1"/>
          <w:numId w:val="3"/>
        </w:numPr>
        <w:ind w:left="567"/>
        <w:rPr>
          <w:rFonts w:eastAsia="Times New Roman" w:cs="Times New Roman"/>
        </w:rPr>
      </w:pPr>
      <w:bookmarkStart w:id="22" w:name="_Toc178710132"/>
      <w:bookmarkStart w:id="23" w:name="_Toc180951412"/>
      <w:r w:rsidRPr="000162EF">
        <w:rPr>
          <w:rFonts w:eastAsia="Times New Roman" w:cs="Times New Roman"/>
        </w:rPr>
        <w:t>Thực thể ChiTietPhieuNhap</w:t>
      </w:r>
      <w:r w:rsidR="0F3F5D24" w:rsidRPr="000162EF">
        <w:rPr>
          <w:rFonts w:eastAsia="Times New Roman" w:cs="Times New Roman"/>
        </w:rPr>
        <w:t>:</w:t>
      </w:r>
      <w:bookmarkEnd w:id="22"/>
      <w:bookmarkEnd w:id="23"/>
    </w:p>
    <w:tbl>
      <w:tblPr>
        <w:tblStyle w:val="TableGrid"/>
        <w:tblW w:w="1032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380"/>
        <w:gridCol w:w="1843"/>
        <w:gridCol w:w="2410"/>
        <w:gridCol w:w="1984"/>
      </w:tblGrid>
      <w:tr w:rsidR="00735D16" w:rsidRPr="000162EF" w14:paraId="60629484" w14:textId="77777777" w:rsidTr="00413479">
        <w:trPr>
          <w:trHeight w:val="742"/>
        </w:trPr>
        <w:tc>
          <w:tcPr>
            <w:tcW w:w="708" w:type="dxa"/>
            <w:vAlign w:val="center"/>
          </w:tcPr>
          <w:p w14:paraId="3DF04B4D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0" w:type="dxa"/>
            <w:vAlign w:val="center"/>
          </w:tcPr>
          <w:p w14:paraId="46859639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843" w:type="dxa"/>
            <w:vAlign w:val="center"/>
          </w:tcPr>
          <w:p w14:paraId="0DE0ECF7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08EF748F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  <w:vAlign w:val="center"/>
          </w:tcPr>
          <w:p w14:paraId="65574799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35D16" w:rsidRPr="000162EF" w14:paraId="44CC191E" w14:textId="77777777" w:rsidTr="00413479">
        <w:trPr>
          <w:trHeight w:val="568"/>
        </w:trPr>
        <w:tc>
          <w:tcPr>
            <w:tcW w:w="708" w:type="dxa"/>
            <w:vAlign w:val="center"/>
          </w:tcPr>
          <w:p w14:paraId="40E88749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80" w:type="dxa"/>
            <w:vAlign w:val="center"/>
          </w:tcPr>
          <w:p w14:paraId="339AD49C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843" w:type="dxa"/>
            <w:vAlign w:val="center"/>
          </w:tcPr>
          <w:p w14:paraId="55DB3D63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56CEDB33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14:paraId="58BC245E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735D16" w:rsidRPr="000162EF" w14:paraId="6A49A782" w14:textId="77777777" w:rsidTr="00413479">
        <w:tc>
          <w:tcPr>
            <w:tcW w:w="708" w:type="dxa"/>
            <w:vAlign w:val="center"/>
          </w:tcPr>
          <w:p w14:paraId="64EC6E1C" w14:textId="692C5465" w:rsidR="00735D16" w:rsidRPr="000162EF" w:rsidRDefault="0097114C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380" w:type="dxa"/>
          </w:tcPr>
          <w:p w14:paraId="5D491CAF" w14:textId="296470F9" w:rsidR="00735D16" w:rsidRPr="000162EF" w:rsidRDefault="005A6AF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="0097114C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anPham</w:t>
            </w:r>
          </w:p>
        </w:tc>
        <w:tc>
          <w:tcPr>
            <w:tcW w:w="1843" w:type="dxa"/>
          </w:tcPr>
          <w:p w14:paraId="58DE50B8" w14:textId="1006AE38" w:rsidR="00735D16" w:rsidRPr="000162EF" w:rsidRDefault="0097114C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410" w:type="dxa"/>
          </w:tcPr>
          <w:p w14:paraId="63CB994E" w14:textId="72F192ED" w:rsidR="00735D16" w:rsidRPr="000162EF" w:rsidRDefault="0097114C" w:rsidP="3BD6C7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</w:tcPr>
          <w:p w14:paraId="14C525D9" w14:textId="63DCB9EC" w:rsidR="00735D16" w:rsidRPr="000162EF" w:rsidRDefault="0097114C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Sản phẩm</w:t>
            </w:r>
          </w:p>
        </w:tc>
      </w:tr>
      <w:tr w:rsidR="00735D16" w:rsidRPr="000162EF" w14:paraId="46ADBD41" w14:textId="77777777" w:rsidTr="00413479">
        <w:tc>
          <w:tcPr>
            <w:tcW w:w="708" w:type="dxa"/>
            <w:vAlign w:val="center"/>
          </w:tcPr>
          <w:p w14:paraId="26AC107A" w14:textId="1B2B9208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97114C"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</w:t>
            </w:r>
          </w:p>
        </w:tc>
        <w:tc>
          <w:tcPr>
            <w:tcW w:w="3380" w:type="dxa"/>
          </w:tcPr>
          <w:p w14:paraId="3200E187" w14:textId="56F677B5" w:rsidR="00735D16" w:rsidRPr="000162EF" w:rsidRDefault="005A6AF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maP</w:t>
            </w:r>
            <w:r w:rsidR="00BE6C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hieuNhap</w:t>
            </w:r>
          </w:p>
        </w:tc>
        <w:tc>
          <w:tcPr>
            <w:tcW w:w="1843" w:type="dxa"/>
          </w:tcPr>
          <w:p w14:paraId="66D8BD46" w14:textId="13E11A52" w:rsidR="00735D16" w:rsidRPr="000162EF" w:rsidRDefault="005A6AF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23E22057" w14:textId="3D46FAE8" w:rsidR="00735D16" w:rsidRPr="000162EF" w:rsidRDefault="70A1C7B6" w:rsidP="3BD6C7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</w:tcPr>
          <w:p w14:paraId="34FF7163" w14:textId="7349C7A7" w:rsidR="00735D16" w:rsidRPr="000162EF" w:rsidRDefault="3748F565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Phiếu nhập</w:t>
            </w:r>
          </w:p>
        </w:tc>
      </w:tr>
      <w:tr w:rsidR="00735D16" w:rsidRPr="000162EF" w14:paraId="5DB4594A" w14:textId="77777777" w:rsidTr="00413479">
        <w:tc>
          <w:tcPr>
            <w:tcW w:w="708" w:type="dxa"/>
            <w:vAlign w:val="center"/>
          </w:tcPr>
          <w:p w14:paraId="12423BBC" w14:textId="6D09943F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97114C"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3</w:t>
            </w:r>
          </w:p>
        </w:tc>
        <w:tc>
          <w:tcPr>
            <w:tcW w:w="3380" w:type="dxa"/>
          </w:tcPr>
          <w:p w14:paraId="11FA5BF7" w14:textId="31DF3BD9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so</w:t>
            </w:r>
            <w:r w:rsidR="00BE6C84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Luong</w:t>
            </w:r>
          </w:p>
        </w:tc>
        <w:tc>
          <w:tcPr>
            <w:tcW w:w="1843" w:type="dxa"/>
          </w:tcPr>
          <w:p w14:paraId="4CA6BCD7" w14:textId="205AD46B" w:rsidR="00735D16" w:rsidRPr="000162EF" w:rsidRDefault="00BE6C84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14:paraId="33A76118" w14:textId="441C9A21" w:rsidR="00735D16" w:rsidRPr="000162EF" w:rsidRDefault="71E3045D" w:rsidP="3BD6C7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</w:tcPr>
          <w:p w14:paraId="37449928" w14:textId="2AD06E4F" w:rsidR="00735D16" w:rsidRPr="000162EF" w:rsidRDefault="1251F7D4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Số lượng</w:t>
            </w:r>
          </w:p>
        </w:tc>
      </w:tr>
      <w:tr w:rsidR="00735D16" w:rsidRPr="000162EF" w14:paraId="1B3D0D55" w14:textId="77777777" w:rsidTr="00413479">
        <w:tc>
          <w:tcPr>
            <w:tcW w:w="708" w:type="dxa"/>
            <w:vAlign w:val="center"/>
          </w:tcPr>
          <w:p w14:paraId="6AD249D7" w14:textId="5EAD28CB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97114C"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4</w:t>
            </w:r>
          </w:p>
        </w:tc>
        <w:tc>
          <w:tcPr>
            <w:tcW w:w="3380" w:type="dxa"/>
          </w:tcPr>
          <w:p w14:paraId="2067B4C5" w14:textId="7577899E" w:rsidR="00735D16" w:rsidRPr="000162EF" w:rsidRDefault="00BE6C84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donGia</w:t>
            </w:r>
            <w:r w:rsidR="000E41F9">
              <w:rPr>
                <w:rFonts w:ascii="Times New Roman" w:eastAsia="Times New Roman" w:hAnsi="Times New Roman" w:cs="Times New Roman"/>
                <w:sz w:val="26"/>
                <w:szCs w:val="26"/>
              </w:rPr>
              <w:t>Nhap</w:t>
            </w:r>
          </w:p>
        </w:tc>
        <w:tc>
          <w:tcPr>
            <w:tcW w:w="1843" w:type="dxa"/>
          </w:tcPr>
          <w:p w14:paraId="458EA030" w14:textId="1A937733" w:rsidR="00735D16" w:rsidRPr="000162EF" w:rsidRDefault="00BE6C84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10" w:type="dxa"/>
          </w:tcPr>
          <w:p w14:paraId="0BA43B3D" w14:textId="5B61CD83" w:rsidR="00735D16" w:rsidRPr="000162EF" w:rsidRDefault="25CB2223" w:rsidP="3BD6C7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</w:tcPr>
          <w:p w14:paraId="368158EB" w14:textId="00FFD72B" w:rsidR="00735D16" w:rsidRPr="000162EF" w:rsidRDefault="3CC6DD45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Đơn giá</w:t>
            </w:r>
          </w:p>
        </w:tc>
      </w:tr>
      <w:tr w:rsidR="00735D16" w:rsidRPr="000162EF" w14:paraId="2EC81704" w14:textId="77777777" w:rsidTr="00413479">
        <w:tc>
          <w:tcPr>
            <w:tcW w:w="708" w:type="dxa"/>
            <w:vAlign w:val="center"/>
          </w:tcPr>
          <w:p w14:paraId="1035472E" w14:textId="6F4A2EF9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</w:t>
            </w:r>
            <w:r w:rsidR="0097114C"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5</w:t>
            </w:r>
          </w:p>
        </w:tc>
        <w:tc>
          <w:tcPr>
            <w:tcW w:w="3380" w:type="dxa"/>
          </w:tcPr>
          <w:p w14:paraId="66F86642" w14:textId="6AB55370" w:rsidR="00735D16" w:rsidRPr="000162EF" w:rsidRDefault="00BE6C84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thue</w:t>
            </w:r>
          </w:p>
        </w:tc>
        <w:tc>
          <w:tcPr>
            <w:tcW w:w="1843" w:type="dxa"/>
          </w:tcPr>
          <w:p w14:paraId="6277D4CE" w14:textId="2E8FB782" w:rsidR="00735D16" w:rsidRPr="000162EF" w:rsidRDefault="00BE6C84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10" w:type="dxa"/>
          </w:tcPr>
          <w:p w14:paraId="2A2BD315" w14:textId="5AF23A7E" w:rsidR="00735D16" w:rsidRPr="000162EF" w:rsidRDefault="17F12962" w:rsidP="3BD6C72B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</w:tcPr>
          <w:p w14:paraId="6E4D83D9" w14:textId="418B4F82" w:rsidR="00735D16" w:rsidRPr="000162EF" w:rsidRDefault="3B77258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Thuế</w:t>
            </w:r>
          </w:p>
        </w:tc>
      </w:tr>
      <w:tr w:rsidR="00735D16" w:rsidRPr="000162EF" w14:paraId="2E4F8198" w14:textId="77777777" w:rsidTr="00413479">
        <w:tc>
          <w:tcPr>
            <w:tcW w:w="708" w:type="dxa"/>
            <w:vAlign w:val="center"/>
          </w:tcPr>
          <w:p w14:paraId="25AFAC16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80" w:type="dxa"/>
          </w:tcPr>
          <w:p w14:paraId="5F699099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843" w:type="dxa"/>
          </w:tcPr>
          <w:p w14:paraId="6FDD17CB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0FE6BB43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14:paraId="21AABE33" w14:textId="77777777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7114C" w:rsidRPr="000162EF" w14:paraId="6906CDE4" w14:textId="77777777" w:rsidTr="00413479">
        <w:tc>
          <w:tcPr>
            <w:tcW w:w="708" w:type="dxa"/>
            <w:vAlign w:val="center"/>
          </w:tcPr>
          <w:p w14:paraId="36BC1881" w14:textId="04A11C4E" w:rsidR="0097114C" w:rsidRPr="000162EF" w:rsidRDefault="0097114C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80" w:type="dxa"/>
          </w:tcPr>
          <w:p w14:paraId="6904D278" w14:textId="54347787" w:rsidR="0097114C" w:rsidRPr="000162EF" w:rsidRDefault="0097114C" w:rsidP="009711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get</w:t>
            </w:r>
            <w:r w:rsidR="005A22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MaS</w:t>
            </w:r>
            <w:r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anPham()</w:t>
            </w:r>
          </w:p>
        </w:tc>
        <w:tc>
          <w:tcPr>
            <w:tcW w:w="1843" w:type="dxa"/>
          </w:tcPr>
          <w:p w14:paraId="790B3BFA" w14:textId="08F802F4" w:rsidR="0097114C" w:rsidRPr="000162EF" w:rsidRDefault="0097114C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SanPham</w:t>
            </w:r>
          </w:p>
        </w:tc>
        <w:tc>
          <w:tcPr>
            <w:tcW w:w="2410" w:type="dxa"/>
          </w:tcPr>
          <w:p w14:paraId="3F08E5B9" w14:textId="77777777" w:rsidR="0097114C" w:rsidRPr="000162EF" w:rsidRDefault="0097114C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14:paraId="5361C671" w14:textId="1051202C" w:rsidR="0097114C" w:rsidRPr="000162EF" w:rsidRDefault="0097114C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Lấy giá trị của </w:t>
            </w:r>
            <w:r w:rsidR="00C40182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mã </w:t>
            </w:r>
            <w:r w:rsidRPr="000162E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sản phẩm</w:t>
            </w:r>
          </w:p>
        </w:tc>
      </w:tr>
      <w:tr w:rsidR="005A6AFF" w:rsidRPr="000162EF" w14:paraId="73DFA607" w14:textId="77777777" w:rsidTr="00413479">
        <w:tc>
          <w:tcPr>
            <w:tcW w:w="708" w:type="dxa"/>
            <w:vAlign w:val="center"/>
          </w:tcPr>
          <w:p w14:paraId="35368CBD" w14:textId="469E12A9" w:rsidR="005A6AFF" w:rsidRPr="000162EF" w:rsidRDefault="005A6AF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80" w:type="dxa"/>
          </w:tcPr>
          <w:p w14:paraId="08C1F971" w14:textId="531CA8B4" w:rsidR="005A6AFF" w:rsidRPr="000162EF" w:rsidRDefault="005A6AFF" w:rsidP="0097114C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ge</w:t>
            </w:r>
            <w:r w:rsidR="005A22A0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tMaPhieuNhap</w:t>
            </w:r>
          </w:p>
        </w:tc>
        <w:tc>
          <w:tcPr>
            <w:tcW w:w="1843" w:type="dxa"/>
          </w:tcPr>
          <w:p w14:paraId="148B222B" w14:textId="709D39EA" w:rsidR="005A6AFF" w:rsidRPr="000162EF" w:rsidRDefault="005A22A0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38AA955A" w14:textId="77777777" w:rsidR="005A6AFF" w:rsidRPr="000162EF" w:rsidRDefault="005A6AFF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14:paraId="03306D59" w14:textId="5E32D0EB" w:rsidR="005A6AFF" w:rsidRPr="000162EF" w:rsidRDefault="00C40182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Lấy giá trị của mã phiếu nhập</w:t>
            </w:r>
          </w:p>
        </w:tc>
      </w:tr>
      <w:tr w:rsidR="00735D16" w:rsidRPr="000162EF" w14:paraId="1765C57D" w14:textId="77777777" w:rsidTr="00413479">
        <w:tc>
          <w:tcPr>
            <w:tcW w:w="708" w:type="dxa"/>
            <w:vAlign w:val="center"/>
          </w:tcPr>
          <w:p w14:paraId="4A47B66F" w14:textId="345EDD9C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5A6AF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80" w:type="dxa"/>
          </w:tcPr>
          <w:p w14:paraId="63F6C241" w14:textId="7FB895E6" w:rsidR="00735D16" w:rsidRPr="000162EF" w:rsidRDefault="00BA0845" w:rsidP="5E0F7CF2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getSoLuong</w:t>
            </w:r>
            <w:r w:rsidR="00735D1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vAlign w:val="center"/>
          </w:tcPr>
          <w:p w14:paraId="375BC24B" w14:textId="63CC7EE4" w:rsidR="00735D16" w:rsidRPr="000162EF" w:rsidRDefault="00BA0845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int</w:t>
            </w:r>
          </w:p>
        </w:tc>
        <w:tc>
          <w:tcPr>
            <w:tcW w:w="2410" w:type="dxa"/>
          </w:tcPr>
          <w:p w14:paraId="56398326" w14:textId="22A5190A" w:rsidR="00735D16" w:rsidRPr="000162EF" w:rsidRDefault="00735D16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776922B7" w14:textId="5274949F" w:rsidR="00735D16" w:rsidRPr="000162EF" w:rsidRDefault="254DC493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ra số lượng</w:t>
            </w:r>
          </w:p>
        </w:tc>
      </w:tr>
      <w:tr w:rsidR="00735D16" w:rsidRPr="000162EF" w14:paraId="0DC8B0A5" w14:textId="77777777" w:rsidTr="00413479">
        <w:tc>
          <w:tcPr>
            <w:tcW w:w="708" w:type="dxa"/>
            <w:vAlign w:val="center"/>
          </w:tcPr>
          <w:p w14:paraId="3655FB64" w14:textId="61E351C3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</w:t>
            </w:r>
            <w:r w:rsidR="005A6AF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80" w:type="dxa"/>
          </w:tcPr>
          <w:p w14:paraId="7E213BA9" w14:textId="4A88696C" w:rsidR="00735D16" w:rsidRPr="000162EF" w:rsidRDefault="006E071B" w:rsidP="5E0F7CF2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getDonGia</w:t>
            </w:r>
            <w:r w:rsidR="00735D1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vAlign w:val="center"/>
          </w:tcPr>
          <w:p w14:paraId="3EAC11E2" w14:textId="383B30FE" w:rsidR="00735D16" w:rsidRPr="000162EF" w:rsidRDefault="006E071B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10" w:type="dxa"/>
          </w:tcPr>
          <w:p w14:paraId="6A36DFC5" w14:textId="77777777" w:rsidR="00735D16" w:rsidRPr="000162EF" w:rsidRDefault="00735D16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56336C25" w14:textId="53803608" w:rsidR="00735D16" w:rsidRPr="000162EF" w:rsidRDefault="65D554F0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ra đơn giá</w:t>
            </w:r>
          </w:p>
        </w:tc>
      </w:tr>
      <w:tr w:rsidR="00735D16" w:rsidRPr="000162EF" w14:paraId="1BFF6127" w14:textId="77777777" w:rsidTr="00413479">
        <w:tc>
          <w:tcPr>
            <w:tcW w:w="708" w:type="dxa"/>
            <w:vAlign w:val="center"/>
          </w:tcPr>
          <w:p w14:paraId="672D5E50" w14:textId="56A4F966" w:rsidR="00735D16" w:rsidRPr="000162EF" w:rsidRDefault="00735D16" w:rsidP="005376C7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</w:t>
            </w:r>
            <w:r w:rsidR="005A6AF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5</w:t>
            </w:r>
          </w:p>
        </w:tc>
        <w:tc>
          <w:tcPr>
            <w:tcW w:w="3380" w:type="dxa"/>
          </w:tcPr>
          <w:p w14:paraId="4B8CDB93" w14:textId="7EA2D8F5" w:rsidR="00735D16" w:rsidRPr="000162EF" w:rsidRDefault="00E84DA6" w:rsidP="5E0F7CF2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getThue</w:t>
            </w:r>
            <w:r w:rsidR="00735D16"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()</w:t>
            </w:r>
          </w:p>
        </w:tc>
        <w:tc>
          <w:tcPr>
            <w:tcW w:w="1843" w:type="dxa"/>
            <w:vAlign w:val="center"/>
          </w:tcPr>
          <w:p w14:paraId="575DB87B" w14:textId="3AA1C80A" w:rsidR="00735D16" w:rsidRPr="000162EF" w:rsidRDefault="00E84DA6" w:rsidP="000C7E9B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double</w:t>
            </w:r>
          </w:p>
        </w:tc>
        <w:tc>
          <w:tcPr>
            <w:tcW w:w="2410" w:type="dxa"/>
          </w:tcPr>
          <w:p w14:paraId="417B2804" w14:textId="77777777" w:rsidR="00735D16" w:rsidRPr="000162EF" w:rsidRDefault="00735D16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2CBAF96C" w14:textId="6C13E469" w:rsidR="00735D16" w:rsidRPr="000162EF" w:rsidRDefault="22D653AD" w:rsidP="005376C7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ra thuế</w:t>
            </w:r>
          </w:p>
        </w:tc>
      </w:tr>
      <w:tr w:rsidR="006762F8" w:rsidRPr="000162EF" w14:paraId="57E912B1" w14:textId="77777777" w:rsidTr="00413479">
        <w:tc>
          <w:tcPr>
            <w:tcW w:w="708" w:type="dxa"/>
            <w:vAlign w:val="center"/>
          </w:tcPr>
          <w:p w14:paraId="025A015A" w14:textId="53AF6A4A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2.6</w:t>
            </w:r>
          </w:p>
        </w:tc>
        <w:tc>
          <w:tcPr>
            <w:tcW w:w="3380" w:type="dxa"/>
          </w:tcPr>
          <w:p w14:paraId="51F28082" w14:textId="5E26DEB9" w:rsidR="006762F8" w:rsidRPr="000162EF" w:rsidRDefault="006762F8" w:rsidP="006762F8">
            <w:pPr>
              <w:shd w:val="clear" w:color="auto" w:fill="FFFFFF" w:themeFill="background1"/>
              <w:spacing w:before="240" w:line="360" w:lineRule="auto"/>
              <w:jc w:val="right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tMaSanPham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(PhieuNhap </w:t>
            </w:r>
            <w:r w:rsidR="009B7B9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maSanPham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5F38D883" w14:textId="49592E80" w:rsidR="006762F8" w:rsidRPr="000162EF" w:rsidRDefault="00CB3BA0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4058A3E7" w14:textId="1941D655" w:rsidR="009B7B91" w:rsidRPr="000162EF" w:rsidRDefault="009B7B91" w:rsidP="009B7B91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="00CB3B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maSanPham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rỗng hay không</w:t>
            </w:r>
          </w:p>
          <w:p w14:paraId="22D70FE7" w14:textId="77777777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47A423AB" w14:textId="2658F0D6" w:rsidR="009B7B91" w:rsidRPr="000162EF" w:rsidRDefault="009B7B91" w:rsidP="009B7B91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</w:t>
            </w:r>
            <w:r w:rsidR="00CB3BA0">
              <w:rPr>
                <w:rFonts w:ascii="Times New Roman" w:eastAsia="Times New Roman" w:hAnsi="Times New Roman" w:cs="Times New Roman"/>
                <w:sz w:val="26"/>
                <w:szCs w:val="26"/>
              </w:rPr>
              <w:t>Mã sản phẩm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không hợp lệ” nếu tham số </w:t>
            </w:r>
            <w:r w:rsidR="00CB3B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maSanPham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rỗng</w:t>
            </w:r>
          </w:p>
          <w:p w14:paraId="2F89E37E" w14:textId="77777777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2F8" w:rsidRPr="000162EF" w14:paraId="62411B64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6F2224E6" w14:textId="31D47F7B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7</w:t>
            </w:r>
          </w:p>
        </w:tc>
        <w:tc>
          <w:tcPr>
            <w:tcW w:w="3380" w:type="dxa"/>
          </w:tcPr>
          <w:p w14:paraId="51AEDB81" w14:textId="1C2D5D85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</w:t>
            </w:r>
            <w:r w:rsidR="00CB3B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PhieuNhap(</w:t>
            </w:r>
            <w:r w:rsidR="00CB3B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String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phieuNhap)</w:t>
            </w:r>
          </w:p>
        </w:tc>
        <w:tc>
          <w:tcPr>
            <w:tcW w:w="1843" w:type="dxa"/>
            <w:vAlign w:val="center"/>
          </w:tcPr>
          <w:p w14:paraId="56CF86F3" w14:textId="371AC78B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1227614B" w14:textId="390A837C" w:rsidR="006762F8" w:rsidRPr="000162EF" w:rsidRDefault="006762F8" w:rsidP="006762F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="00CB3BA0"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CB3B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hieuNhap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rỗng hay không</w:t>
            </w:r>
          </w:p>
          <w:p w14:paraId="6B439622" w14:textId="237AE1E2" w:rsidR="006762F8" w:rsidRPr="000162EF" w:rsidRDefault="006762F8" w:rsidP="006762F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699F9E19" w14:textId="1634515E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“Phiếu nhập không hợp lệ” nếu tham số </w:t>
            </w:r>
            <w:r w:rsidR="00CB3BA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maP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hieuNhap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</w:t>
            </w:r>
          </w:p>
          <w:p w14:paraId="74041404" w14:textId="31944632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8B62451" w14:textId="1823586B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2F8" w:rsidRPr="000162EF" w14:paraId="20F2E222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69F56205" w14:textId="5902F0CE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8</w:t>
            </w:r>
          </w:p>
        </w:tc>
        <w:tc>
          <w:tcPr>
            <w:tcW w:w="3380" w:type="dxa"/>
          </w:tcPr>
          <w:p w14:paraId="115E02F2" w14:textId="5DA75DEA" w:rsidR="006762F8" w:rsidRPr="000162EF" w:rsidRDefault="006762F8" w:rsidP="006762F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3280D297" w14:textId="089424B6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0CEBDDC6" w14:textId="24F2B2D3" w:rsidR="006762F8" w:rsidRPr="000162EF" w:rsidRDefault="006762F8" w:rsidP="006762F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rỗng hay không</w:t>
            </w:r>
          </w:p>
          <w:p w14:paraId="6174071A" w14:textId="34F5D7B6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6D42FE28" w14:textId="6152F0A6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“Số lượng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</w:t>
            </w:r>
          </w:p>
          <w:p w14:paraId="0638081E" w14:textId="31944632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0E7B896" w14:textId="1823586B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D865D4F" w14:textId="796E1505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2F8" w:rsidRPr="000162EF" w14:paraId="469959B5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344F0F03" w14:textId="164FC117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9</w:t>
            </w:r>
          </w:p>
        </w:tc>
        <w:tc>
          <w:tcPr>
            <w:tcW w:w="3380" w:type="dxa"/>
          </w:tcPr>
          <w:p w14:paraId="33C1D0E2" w14:textId="18972B10" w:rsidR="006762F8" w:rsidRPr="000162EF" w:rsidRDefault="006762F8" w:rsidP="006762F8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setDonGiaNhap(double donGiaNhap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6A51791A" w14:textId="7B5E9036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7D42B516" w14:textId="0CED75C2" w:rsidR="006762F8" w:rsidRPr="000162EF" w:rsidRDefault="006762F8" w:rsidP="006762F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donGia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rỗng hay không</w:t>
            </w:r>
          </w:p>
          <w:p w14:paraId="3F3C171A" w14:textId="627FBBBC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412CF062" w14:textId="4FF6EF95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“Đơn giá không hợp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 xml:space="preserve">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donGia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</w:t>
            </w:r>
          </w:p>
          <w:p w14:paraId="63631D71" w14:textId="31944632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5276258B" w14:textId="1823586B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08C9C9C" w14:textId="047FE3C7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2F8" w:rsidRPr="000162EF" w14:paraId="2E35339B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1D89895F" w14:textId="50CF346F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lastRenderedPageBreak/>
              <w:t>2.</w:t>
            </w: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10</w:t>
            </w:r>
          </w:p>
        </w:tc>
        <w:tc>
          <w:tcPr>
            <w:tcW w:w="3380" w:type="dxa"/>
          </w:tcPr>
          <w:p w14:paraId="3C0C0263" w14:textId="798723B3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setThue(double thue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463A2A2B" w14:textId="07E34B62" w:rsidR="006762F8" w:rsidRPr="000162EF" w:rsidRDefault="006762F8" w:rsidP="006762F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2A95C9EC" w14:textId="7D33BC8B" w:rsidR="006762F8" w:rsidRPr="000162EF" w:rsidRDefault="006762F8" w:rsidP="006762F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có rỗng hay không</w:t>
            </w:r>
          </w:p>
          <w:p w14:paraId="5CD2CD11" w14:textId="6BEFAE6A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5CC3EB2C" w14:textId="71F04035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Throw exception “Thuế không hợp lệ” nếu tham số </w:t>
            </w:r>
            <w:r w:rsidRPr="000162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rỗng</w:t>
            </w:r>
          </w:p>
          <w:p w14:paraId="182ABC73" w14:textId="31944632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14F54692" w14:textId="1823586B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D58BBED" w14:textId="5C01ED95" w:rsidR="006762F8" w:rsidRPr="000162EF" w:rsidRDefault="006762F8" w:rsidP="006762F8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2F8" w:rsidRPr="000162EF" w14:paraId="4D961A01" w14:textId="77777777" w:rsidTr="00413479">
        <w:tc>
          <w:tcPr>
            <w:tcW w:w="708" w:type="dxa"/>
            <w:vAlign w:val="center"/>
          </w:tcPr>
          <w:p w14:paraId="767580CF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80" w:type="dxa"/>
            <w:vAlign w:val="center"/>
          </w:tcPr>
          <w:p w14:paraId="14DB7A9E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843" w:type="dxa"/>
          </w:tcPr>
          <w:p w14:paraId="42FBB32D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5461AD91" w14:textId="33D15FC9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ChiTietPhieuNhap() {}</w:t>
            </w:r>
          </w:p>
          <w:p w14:paraId="564D5117" w14:textId="77777777" w:rsidR="006762F8" w:rsidRPr="000162EF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ChiTietPhieuNhap(</w:t>
            </w:r>
          </w:p>
          <w:p w14:paraId="2080012C" w14:textId="1ADBBAEB" w:rsidR="006762F8" w:rsidRPr="000162EF" w:rsidRDefault="00204EAE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="006762F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anPham SanPham</w:t>
            </w:r>
          </w:p>
          <w:p w14:paraId="1369C464" w14:textId="3E3B7BB4" w:rsidR="006762F8" w:rsidRPr="000162EF" w:rsidRDefault="00204EAE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="006762F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PhieuNhap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String</w:t>
            </w:r>
            <w:r w:rsidR="006762F8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, </w:t>
            </w:r>
          </w:p>
          <w:p w14:paraId="6512CEA9" w14:textId="2456077B" w:rsidR="006762F8" w:rsidRPr="000162EF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int soLuong, double donGiaNhap, double thue) {</w:t>
            </w:r>
          </w:p>
          <w:p w14:paraId="09EFAC7D" w14:textId="776EF151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</w:t>
            </w:r>
            <w:r w:rsidR="00204EAE"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anPham = </w:t>
            </w:r>
            <w:r w:rsidR="00204EAE">
              <w:rPr>
                <w:rFonts w:ascii="Times New Roman" w:eastAsia="Times New Roman" w:hAnsi="Times New Roman" w:cs="Times New Roman"/>
                <w:sz w:val="26"/>
                <w:szCs w:val="26"/>
              </w:rPr>
              <w:t>maS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anPham;</w:t>
            </w:r>
          </w:p>
          <w:p w14:paraId="5CC47CAA" w14:textId="7021DD21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this.</w:t>
            </w:r>
            <w:r w:rsidR="00204EAE">
              <w:rPr>
                <w:rFonts w:ascii="Times New Roman" w:eastAsia="Times New Roman" w:hAnsi="Times New Roman" w:cs="Times New Roman"/>
                <w:sz w:val="26"/>
                <w:szCs w:val="26"/>
              </w:rPr>
              <w:t>maP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hieuNhap = </w:t>
            </w:r>
            <w:r w:rsidR="00204EAE">
              <w:rPr>
                <w:rFonts w:ascii="Times New Roman" w:eastAsia="Times New Roman" w:hAnsi="Times New Roman" w:cs="Times New Roman"/>
                <w:sz w:val="26"/>
                <w:szCs w:val="26"/>
              </w:rPr>
              <w:t>maP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hieuNhap;</w:t>
            </w:r>
          </w:p>
          <w:p w14:paraId="51B1729D" w14:textId="092F6748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this.soLuong = soLuong;</w:t>
            </w:r>
          </w:p>
          <w:p w14:paraId="30734E4B" w14:textId="753ACCB7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this.donGiaNhap = donGiaNhap;</w:t>
            </w:r>
          </w:p>
          <w:p w14:paraId="4589F878" w14:textId="467BF4A8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this.thue = thue;</w:t>
            </w:r>
          </w:p>
          <w:p w14:paraId="64B912F9" w14:textId="7B764103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0B27F399" w14:textId="51B6088A" w:rsidR="006762F8" w:rsidRPr="000162EF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ChiTietPhieuNhap(ChiTietPhieuNhap chiTietPhieuNhap) {</w:t>
            </w:r>
          </w:p>
          <w:p w14:paraId="6B058F1B" w14:textId="77777777" w:rsidR="0070095C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 this(</w:t>
            </w:r>
          </w:p>
          <w:p w14:paraId="4F4FF5DE" w14:textId="77777777" w:rsidR="0070095C" w:rsidRDefault="0070095C" w:rsidP="0070095C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chiTietPhieuNhap.get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Ma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PhieuNhap(),</w:t>
            </w:r>
          </w:p>
          <w:p w14:paraId="1383CC78" w14:textId="26C944F2" w:rsidR="0070095C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chiTietPhieuNhap.get</w:t>
            </w:r>
            <w:r w:rsidR="0070095C">
              <w:rPr>
                <w:rFonts w:ascii="Times New Roman" w:eastAsia="Times New Roman" w:hAnsi="Times New Roman" w:cs="Times New Roman"/>
                <w:sz w:val="26"/>
                <w:szCs w:val="26"/>
              </w:rPr>
              <w:t>MaHoaDon</w:t>
            </w:r>
            <w:r w:rsidR="0070095C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(),</w:t>
            </w:r>
          </w:p>
          <w:p w14:paraId="59122E84" w14:textId="77777777" w:rsidR="0070095C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chiTietPhieuNhap.getSoLuong(), </w:t>
            </w:r>
          </w:p>
          <w:p w14:paraId="7FC26364" w14:textId="77777777" w:rsidR="0070095C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chiTietPhieuNhap.getDonGiaNhap(), </w:t>
            </w:r>
          </w:p>
          <w:p w14:paraId="4A23548F" w14:textId="298F7684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chiTietPhieuNhap.getThue());</w:t>
            </w:r>
          </w:p>
          <w:p w14:paraId="509F8BE5" w14:textId="7C44692D" w:rsidR="006762F8" w:rsidRPr="000162EF" w:rsidRDefault="006762F8" w:rsidP="006762F8">
            <w:pPr>
              <w:spacing w:before="240" w:after="240" w:line="360" w:lineRule="auto"/>
              <w:rPr>
                <w:rFonts w:ascii="Times New Roman" w:hAnsi="Times New Roman" w:cs="Times New Roman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}</w:t>
            </w:r>
          </w:p>
          <w:p w14:paraId="44A7FAC9" w14:textId="05C38016" w:rsidR="006762F8" w:rsidRPr="000162EF" w:rsidRDefault="006762F8" w:rsidP="006762F8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7B4CD50C" w14:textId="77777777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6762F8" w:rsidRPr="000162EF" w14:paraId="72503BD3" w14:textId="77777777" w:rsidTr="00413479">
        <w:tc>
          <w:tcPr>
            <w:tcW w:w="708" w:type="dxa"/>
            <w:vAlign w:val="center"/>
          </w:tcPr>
          <w:p w14:paraId="127080E4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4</w:t>
            </w:r>
          </w:p>
        </w:tc>
        <w:tc>
          <w:tcPr>
            <w:tcW w:w="3380" w:type="dxa"/>
            <w:vAlign w:val="center"/>
          </w:tcPr>
          <w:p w14:paraId="010D6D38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Viết phương thức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843" w:type="dxa"/>
          </w:tcPr>
          <w:p w14:paraId="7B23AE45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2E17E5C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3FB96703" w14:textId="77777777" w:rsidR="006762F8" w:rsidRPr="000162EF" w:rsidRDefault="006762F8" w:rsidP="006762F8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46B1C4E4" w14:textId="77777777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2CDB40C3" w14:textId="09882E2B" w:rsidR="006762F8" w:rsidRPr="000162EF" w:rsidRDefault="006762F8" w:rsidP="006762F8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giá trị các thuộc tính của chi tiết phiếu nhập</w:t>
            </w:r>
          </w:p>
        </w:tc>
      </w:tr>
    </w:tbl>
    <w:p w14:paraId="43C207C2" w14:textId="23592FDD" w:rsidR="39CD4164" w:rsidRPr="000162EF" w:rsidRDefault="39CD4164" w:rsidP="39CD4164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42893AE" w14:textId="61CC520A" w:rsidR="39CD4164" w:rsidRPr="000162EF" w:rsidRDefault="08671D3F" w:rsidP="00F54AC1">
      <w:pPr>
        <w:pStyle w:val="Heading2"/>
        <w:numPr>
          <w:ilvl w:val="1"/>
          <w:numId w:val="3"/>
        </w:numPr>
        <w:ind w:left="567"/>
        <w:rPr>
          <w:rFonts w:eastAsia="Times New Roman" w:cs="Times New Roman"/>
        </w:rPr>
      </w:pPr>
      <w:bookmarkStart w:id="24" w:name="_Toc178710135"/>
      <w:bookmarkStart w:id="25" w:name="_Toc180951413"/>
      <w:r w:rsidRPr="000162EF">
        <w:rPr>
          <w:rFonts w:eastAsia="Times New Roman" w:cs="Times New Roman"/>
        </w:rPr>
        <w:t>Thực thể L</w:t>
      </w:r>
      <w:r w:rsidR="0543E18B" w:rsidRPr="000162EF">
        <w:rPr>
          <w:rFonts w:eastAsia="Times New Roman" w:cs="Times New Roman"/>
        </w:rPr>
        <w:t>ichLamViec</w:t>
      </w:r>
      <w:r w:rsidRPr="000162EF">
        <w:rPr>
          <w:rFonts w:eastAsia="Times New Roman" w:cs="Times New Roman"/>
        </w:rPr>
        <w:t>:</w:t>
      </w:r>
      <w:bookmarkEnd w:id="24"/>
      <w:bookmarkEnd w:id="25"/>
    </w:p>
    <w:tbl>
      <w:tblPr>
        <w:tblStyle w:val="TableGrid"/>
        <w:tblW w:w="1032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8"/>
        <w:gridCol w:w="3380"/>
        <w:gridCol w:w="1843"/>
        <w:gridCol w:w="2410"/>
        <w:gridCol w:w="1984"/>
      </w:tblGrid>
      <w:tr w:rsidR="00AA3001" w:rsidRPr="000162EF" w14:paraId="4AD0E11A" w14:textId="77777777" w:rsidTr="00413479">
        <w:trPr>
          <w:trHeight w:val="654"/>
        </w:trPr>
        <w:tc>
          <w:tcPr>
            <w:tcW w:w="708" w:type="dxa"/>
            <w:vAlign w:val="center"/>
          </w:tcPr>
          <w:p w14:paraId="7E319178" w14:textId="2EB14CB5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380" w:type="dxa"/>
            <w:vAlign w:val="center"/>
          </w:tcPr>
          <w:p w14:paraId="6C33811B" w14:textId="7777777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Công việc</w:t>
            </w:r>
          </w:p>
        </w:tc>
        <w:tc>
          <w:tcPr>
            <w:tcW w:w="1843" w:type="dxa"/>
            <w:vAlign w:val="center"/>
          </w:tcPr>
          <w:p w14:paraId="34EAB1C0" w14:textId="7777777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Kiểu dữ liệu</w:t>
            </w:r>
          </w:p>
        </w:tc>
        <w:tc>
          <w:tcPr>
            <w:tcW w:w="2410" w:type="dxa"/>
            <w:vAlign w:val="center"/>
          </w:tcPr>
          <w:p w14:paraId="421BC7D1" w14:textId="7777777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Ràng buộc</w:t>
            </w:r>
          </w:p>
        </w:tc>
        <w:tc>
          <w:tcPr>
            <w:tcW w:w="1984" w:type="dxa"/>
            <w:vAlign w:val="center"/>
          </w:tcPr>
          <w:p w14:paraId="1A9E42D3" w14:textId="7777777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AA3001" w:rsidRPr="000162EF" w14:paraId="3DA2F3D5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2DF70207" w14:textId="62D87945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</w:t>
            </w:r>
          </w:p>
        </w:tc>
        <w:tc>
          <w:tcPr>
            <w:tcW w:w="3380" w:type="dxa"/>
            <w:vAlign w:val="center"/>
          </w:tcPr>
          <w:p w14:paraId="2E970CF1" w14:textId="7777777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Khai báo thuộc tính:</w:t>
            </w:r>
          </w:p>
        </w:tc>
        <w:tc>
          <w:tcPr>
            <w:tcW w:w="1843" w:type="dxa"/>
            <w:vAlign w:val="center"/>
          </w:tcPr>
          <w:p w14:paraId="00E6E790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  <w:vAlign w:val="center"/>
          </w:tcPr>
          <w:p w14:paraId="191CC13F" w14:textId="05F036C6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  <w:vAlign w:val="center"/>
          </w:tcPr>
          <w:p w14:paraId="265E9708" w14:textId="02F6085E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A3001" w:rsidRPr="000162EF" w14:paraId="5EE041EE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2C768A3C" w14:textId="4C0B481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1.1</w:t>
            </w:r>
          </w:p>
        </w:tc>
        <w:tc>
          <w:tcPr>
            <w:tcW w:w="3380" w:type="dxa"/>
          </w:tcPr>
          <w:p w14:paraId="0C71A5DD" w14:textId="0D331C83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maLichLamViec</w:t>
            </w:r>
          </w:p>
        </w:tc>
        <w:tc>
          <w:tcPr>
            <w:tcW w:w="1843" w:type="dxa"/>
          </w:tcPr>
          <w:p w14:paraId="188775EB" w14:textId="7695BDEA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1E15EB4C" w14:textId="0E54D1C8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rỗng, là duy nhất</w:t>
            </w:r>
          </w:p>
        </w:tc>
        <w:tc>
          <w:tcPr>
            <w:tcW w:w="1984" w:type="dxa"/>
          </w:tcPr>
          <w:p w14:paraId="4E758B9D" w14:textId="65696C2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Mã định danh lịch làm việc</w:t>
            </w:r>
          </w:p>
        </w:tc>
      </w:tr>
      <w:tr w:rsidR="00AA3001" w:rsidRPr="000162EF" w14:paraId="35FBF0FD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0B173BE1" w14:textId="4725C970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1.2</w:t>
            </w:r>
          </w:p>
        </w:tc>
        <w:tc>
          <w:tcPr>
            <w:tcW w:w="3380" w:type="dxa"/>
          </w:tcPr>
          <w:p w14:paraId="63014E25" w14:textId="08E7C7EB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nhanVien</w:t>
            </w:r>
          </w:p>
        </w:tc>
        <w:tc>
          <w:tcPr>
            <w:tcW w:w="1843" w:type="dxa"/>
          </w:tcPr>
          <w:p w14:paraId="09BFAA93" w14:textId="1AE43955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1356B33D" w14:textId="5F619052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</w:tcPr>
          <w:p w14:paraId="4720A2C4" w14:textId="0FC4B37F" w:rsidR="00AA3001" w:rsidRPr="000162EF" w:rsidRDefault="00AA3001" w:rsidP="39CD4164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Tên nhân viên</w:t>
            </w:r>
          </w:p>
        </w:tc>
      </w:tr>
      <w:tr w:rsidR="00AA3001" w:rsidRPr="000162EF" w14:paraId="2CDD4EFD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425F9CC7" w14:textId="4710A864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1.3</w:t>
            </w:r>
          </w:p>
        </w:tc>
        <w:tc>
          <w:tcPr>
            <w:tcW w:w="3380" w:type="dxa"/>
          </w:tcPr>
          <w:p w14:paraId="194CF5E4" w14:textId="55DDDE6C" w:rsidR="00AA3001" w:rsidRPr="000162EF" w:rsidRDefault="00AA3001" w:rsidP="39CD416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caLam</w:t>
            </w:r>
          </w:p>
        </w:tc>
        <w:tc>
          <w:tcPr>
            <w:tcW w:w="1843" w:type="dxa"/>
          </w:tcPr>
          <w:p w14:paraId="11A1FABA" w14:textId="32E3AE84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49D8ACA7" w14:textId="5E0109B5" w:rsidR="00AA3001" w:rsidRPr="000162EF" w:rsidRDefault="4C39E34E" w:rsidP="39CD41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Nha</w:t>
            </w:r>
          </w:p>
        </w:tc>
        <w:tc>
          <w:tcPr>
            <w:tcW w:w="1984" w:type="dxa"/>
          </w:tcPr>
          <w:p w14:paraId="413F06FD" w14:textId="68379032" w:rsidR="00AA3001" w:rsidRPr="000162EF" w:rsidRDefault="00AA3001" w:rsidP="39CD41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Ca làm việc</w:t>
            </w:r>
          </w:p>
        </w:tc>
      </w:tr>
      <w:tr w:rsidR="00AA3001" w:rsidRPr="000162EF" w14:paraId="08D52368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61B1FDBD" w14:textId="586B5C2C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1.4</w:t>
            </w:r>
          </w:p>
        </w:tc>
        <w:tc>
          <w:tcPr>
            <w:tcW w:w="3380" w:type="dxa"/>
          </w:tcPr>
          <w:p w14:paraId="7A197C40" w14:textId="5024ED68" w:rsidR="00AA3001" w:rsidRPr="000162EF" w:rsidRDefault="00AA3001" w:rsidP="39CD4164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ngayLam</w:t>
            </w:r>
          </w:p>
        </w:tc>
        <w:tc>
          <w:tcPr>
            <w:tcW w:w="1843" w:type="dxa"/>
          </w:tcPr>
          <w:p w14:paraId="218ECE90" w14:textId="796ECC6D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LocalDate</w:t>
            </w:r>
          </w:p>
        </w:tc>
        <w:tc>
          <w:tcPr>
            <w:tcW w:w="2410" w:type="dxa"/>
          </w:tcPr>
          <w:p w14:paraId="4E0B626E" w14:textId="190F1097" w:rsidR="00AA3001" w:rsidRPr="000162EF" w:rsidRDefault="00AA3001" w:rsidP="39CD4164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3C85795B" w14:textId="33E9D12E" w:rsidR="00AA3001" w:rsidRPr="000162EF" w:rsidRDefault="00AA3001" w:rsidP="39CD4164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Ngày làm việc</w:t>
            </w:r>
          </w:p>
        </w:tc>
      </w:tr>
      <w:tr w:rsidR="00AA3001" w:rsidRPr="000162EF" w14:paraId="1705F392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39462F49" w14:textId="6B5FEE55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</w:t>
            </w:r>
          </w:p>
        </w:tc>
        <w:tc>
          <w:tcPr>
            <w:tcW w:w="3380" w:type="dxa"/>
          </w:tcPr>
          <w:p w14:paraId="5C644635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phương thức getter, setter</w:t>
            </w:r>
          </w:p>
        </w:tc>
        <w:tc>
          <w:tcPr>
            <w:tcW w:w="1843" w:type="dxa"/>
          </w:tcPr>
          <w:p w14:paraId="51C76C80" w14:textId="7777777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5D40AC32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84" w:type="dxa"/>
          </w:tcPr>
          <w:p w14:paraId="7EA84FBA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AA3001" w:rsidRPr="000162EF" w14:paraId="2008D60D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60D49D66" w14:textId="075BADC7" w:rsidR="00AA3001" w:rsidRPr="000162EF" w:rsidRDefault="00AA3001" w:rsidP="00AA300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2.1</w:t>
            </w:r>
          </w:p>
        </w:tc>
        <w:tc>
          <w:tcPr>
            <w:tcW w:w="3380" w:type="dxa"/>
          </w:tcPr>
          <w:p w14:paraId="7E30297C" w14:textId="65439D00" w:rsidR="00AA3001" w:rsidRPr="000162EF" w:rsidRDefault="00AA3001" w:rsidP="39CD4164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getMaLichLamViec()</w:t>
            </w:r>
          </w:p>
        </w:tc>
        <w:tc>
          <w:tcPr>
            <w:tcW w:w="1843" w:type="dxa"/>
            <w:vAlign w:val="center"/>
          </w:tcPr>
          <w:p w14:paraId="265260C9" w14:textId="12C37D56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64101596" w14:textId="0750A26F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15C1533D" w14:textId="5355EA2A" w:rsidR="00AA3001" w:rsidRPr="000162EF" w:rsidRDefault="00AA3001" w:rsidP="39CD416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4960CEAC" w14:textId="02A0223E" w:rsidR="00AA3001" w:rsidRPr="000162EF" w:rsidRDefault="00AA3001" w:rsidP="39CD416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mã  thiết bị y tế</w:t>
            </w:r>
          </w:p>
          <w:p w14:paraId="502D71A1" w14:textId="46C10BBB" w:rsidR="00AA3001" w:rsidRPr="000162EF" w:rsidRDefault="00AA3001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A3001" w:rsidRPr="000162EF" w14:paraId="50BBE9B8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591AB2B2" w14:textId="71803CAB" w:rsidR="00AA3001" w:rsidRPr="000162EF" w:rsidRDefault="00AA3001" w:rsidP="00AA300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2.2</w:t>
            </w:r>
          </w:p>
        </w:tc>
        <w:tc>
          <w:tcPr>
            <w:tcW w:w="3380" w:type="dxa"/>
          </w:tcPr>
          <w:p w14:paraId="36583CCC" w14:textId="1FFAE878" w:rsidR="00AA3001" w:rsidRPr="000162EF" w:rsidRDefault="00AA3001" w:rsidP="39CD4164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setMaLichLamViec(String maLichLamViec)</w:t>
            </w:r>
          </w:p>
        </w:tc>
        <w:tc>
          <w:tcPr>
            <w:tcW w:w="1843" w:type="dxa"/>
            <w:vAlign w:val="center"/>
          </w:tcPr>
          <w:p w14:paraId="328EEE9B" w14:textId="0B24BDBB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2BE7C98B" w14:textId="08202220" w:rsidR="00AA3001" w:rsidRPr="000162EF" w:rsidRDefault="31A0687F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Kiểm tra </w:t>
            </w:r>
          </w:p>
        </w:tc>
        <w:tc>
          <w:tcPr>
            <w:tcW w:w="1984" w:type="dxa"/>
          </w:tcPr>
          <w:p w14:paraId="370A47C6" w14:textId="6E93E363" w:rsidR="00AA3001" w:rsidRPr="000162EF" w:rsidRDefault="00AA3001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Thiết lập mã  thiết bị y tế</w:t>
            </w:r>
          </w:p>
        </w:tc>
      </w:tr>
      <w:tr w:rsidR="00AA3001" w:rsidRPr="000162EF" w14:paraId="077D8297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6EEC3669" w14:textId="6E01BA9F" w:rsidR="00AA3001" w:rsidRPr="000162EF" w:rsidRDefault="00AA3001" w:rsidP="00AA3001">
            <w:pPr>
              <w:spacing w:before="240" w:after="24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2.3</w:t>
            </w:r>
          </w:p>
        </w:tc>
        <w:tc>
          <w:tcPr>
            <w:tcW w:w="3380" w:type="dxa"/>
          </w:tcPr>
          <w:p w14:paraId="00BAA0FB" w14:textId="780F0E37" w:rsidR="00AA3001" w:rsidRPr="000162EF" w:rsidRDefault="00AA3001" w:rsidP="39CD4164">
            <w:pPr>
              <w:spacing w:before="240" w:after="24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getNhanVien()</w:t>
            </w:r>
          </w:p>
        </w:tc>
        <w:tc>
          <w:tcPr>
            <w:tcW w:w="1843" w:type="dxa"/>
            <w:vAlign w:val="center"/>
          </w:tcPr>
          <w:p w14:paraId="6EF47AA5" w14:textId="3920418E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242DD242" w14:textId="22A5190A" w:rsidR="00AA3001" w:rsidRPr="000162EF" w:rsidRDefault="00AA3001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1B2C9447" w14:textId="1B4BFE72" w:rsidR="00AA3001" w:rsidRPr="000162EF" w:rsidRDefault="00AA3001" w:rsidP="39CD416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06910390" w14:textId="1D909874" w:rsidR="00AA3001" w:rsidRPr="000162EF" w:rsidRDefault="00AA3001" w:rsidP="39CD416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tên lo</w:t>
            </w:r>
            <w:r w:rsidR="702FA3E1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ại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thiết bị y tế</w:t>
            </w:r>
          </w:p>
          <w:p w14:paraId="32BA8FF5" w14:textId="2AEEEB9F" w:rsidR="00AA3001" w:rsidRPr="000162EF" w:rsidRDefault="00AA3001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A3001" w:rsidRPr="000162EF" w14:paraId="37D5076A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18CF3A81" w14:textId="22503183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2.4</w:t>
            </w:r>
          </w:p>
        </w:tc>
        <w:tc>
          <w:tcPr>
            <w:tcW w:w="3380" w:type="dxa"/>
          </w:tcPr>
          <w:p w14:paraId="62D7124B" w14:textId="6430DBD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setNhanVien(String nhanVien)</w:t>
            </w:r>
          </w:p>
        </w:tc>
        <w:tc>
          <w:tcPr>
            <w:tcW w:w="1843" w:type="dxa"/>
            <w:vAlign w:val="center"/>
          </w:tcPr>
          <w:p w14:paraId="2D08CEB3" w14:textId="0958F517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706B06E7" w14:textId="351B430B" w:rsidR="00AA3001" w:rsidRPr="000162EF" w:rsidRDefault="266CF075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63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Không được rỗng</w:t>
            </w:r>
          </w:p>
        </w:tc>
        <w:tc>
          <w:tcPr>
            <w:tcW w:w="1984" w:type="dxa"/>
          </w:tcPr>
          <w:p w14:paraId="7A8B4C3F" w14:textId="338914F4" w:rsidR="00AA3001" w:rsidRPr="000162EF" w:rsidRDefault="685F2BC5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“Nhân viên không hợp lệ” nếu tham số nhanVien rỗng</w:t>
            </w:r>
          </w:p>
        </w:tc>
      </w:tr>
      <w:tr w:rsidR="00AA3001" w:rsidRPr="000162EF" w14:paraId="4BB86188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7BF5FABF" w14:textId="3BE62CC5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lastRenderedPageBreak/>
              <w:t>2.5</w:t>
            </w:r>
          </w:p>
        </w:tc>
        <w:tc>
          <w:tcPr>
            <w:tcW w:w="3380" w:type="dxa"/>
            <w:vAlign w:val="center"/>
          </w:tcPr>
          <w:p w14:paraId="66629159" w14:textId="2AC8F817" w:rsidR="00AA3001" w:rsidRPr="000162EF" w:rsidRDefault="00AA3001" w:rsidP="63E41C1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getCaLam()</w:t>
            </w:r>
          </w:p>
        </w:tc>
        <w:tc>
          <w:tcPr>
            <w:tcW w:w="1843" w:type="dxa"/>
            <w:vAlign w:val="center"/>
          </w:tcPr>
          <w:p w14:paraId="50197135" w14:textId="216C68BB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5AE68E2E" w14:textId="7D16088D" w:rsidR="00AA3001" w:rsidRPr="000162EF" w:rsidRDefault="00AA3001" w:rsidP="63E41C1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371F40A0" w14:textId="236CF2C2" w:rsidR="00AA3001" w:rsidRPr="000162EF" w:rsidRDefault="00AA3001" w:rsidP="4759221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ca làm việc</w:t>
            </w:r>
          </w:p>
        </w:tc>
      </w:tr>
      <w:tr w:rsidR="00AA3001" w:rsidRPr="000162EF" w14:paraId="414CF2CE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4633979B" w14:textId="3B880365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2.6</w:t>
            </w:r>
          </w:p>
        </w:tc>
        <w:tc>
          <w:tcPr>
            <w:tcW w:w="3380" w:type="dxa"/>
            <w:vAlign w:val="center"/>
          </w:tcPr>
          <w:p w14:paraId="6ADA768C" w14:textId="107FBE55" w:rsidR="00AA3001" w:rsidRPr="000162EF" w:rsidRDefault="00AA3001" w:rsidP="63E41C1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setCaLam(String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</w:rPr>
              <w:t>caLam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)</w:t>
            </w:r>
          </w:p>
        </w:tc>
        <w:tc>
          <w:tcPr>
            <w:tcW w:w="1843" w:type="dxa"/>
            <w:vAlign w:val="center"/>
          </w:tcPr>
          <w:p w14:paraId="50DA7B9B" w14:textId="3E8FB522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63F0AD61" w14:textId="4A1AC8CB" w:rsidR="00AA3001" w:rsidRPr="000162EF" w:rsidRDefault="2326F676" w:rsidP="62BE47E3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Tham số caLam gồm các giá trị là: “Ca 1”, “Ca 2”</w:t>
            </w:r>
            <w:r w:rsidRPr="000162EF">
              <w:rPr>
                <w:rFonts w:ascii="Times New Roman" w:hAnsi="Times New Roman" w:cs="Times New Roman"/>
              </w:rPr>
              <w:br/>
            </w:r>
          </w:p>
          <w:p w14:paraId="4D08F6F9" w14:textId="13C092C8" w:rsidR="00AA3001" w:rsidRPr="000162EF" w:rsidRDefault="60B4618A" w:rsidP="53168D98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="17FC1DA2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hông được rỗng</w:t>
            </w:r>
          </w:p>
        </w:tc>
        <w:tc>
          <w:tcPr>
            <w:tcW w:w="1984" w:type="dxa"/>
          </w:tcPr>
          <w:p w14:paraId="3091C84A" w14:textId="54B08365" w:rsidR="00AA3001" w:rsidRPr="000162EF" w:rsidRDefault="2326F676" w:rsidP="0139716D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Throw exception “Ca làm việc không hợp lệ” nếu tham số ngayLam rỗng hoặc sai giá trị</w:t>
            </w:r>
          </w:p>
          <w:p w14:paraId="07F15911" w14:textId="6E7D1125" w:rsidR="00AA3001" w:rsidRPr="000162EF" w:rsidRDefault="00AA3001" w:rsidP="0139716D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30AD08CC" w14:textId="52A3C9B8" w:rsidR="00AA3001" w:rsidRPr="000162EF" w:rsidRDefault="00AA3001" w:rsidP="4759221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A3001" w:rsidRPr="000162EF" w14:paraId="72DFA42E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79BB9018" w14:textId="7FE7F70C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2.7</w:t>
            </w:r>
          </w:p>
        </w:tc>
        <w:tc>
          <w:tcPr>
            <w:tcW w:w="3380" w:type="dxa"/>
            <w:vAlign w:val="center"/>
          </w:tcPr>
          <w:p w14:paraId="15753830" w14:textId="7848702A" w:rsidR="00AA3001" w:rsidRPr="000162EF" w:rsidRDefault="00AA3001" w:rsidP="63E41C1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getNgayLam()</w:t>
            </w:r>
          </w:p>
        </w:tc>
        <w:tc>
          <w:tcPr>
            <w:tcW w:w="1843" w:type="dxa"/>
            <w:vAlign w:val="center"/>
          </w:tcPr>
          <w:p w14:paraId="6F766C00" w14:textId="49F1D275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LocalDate</w:t>
            </w:r>
          </w:p>
        </w:tc>
        <w:tc>
          <w:tcPr>
            <w:tcW w:w="2410" w:type="dxa"/>
          </w:tcPr>
          <w:p w14:paraId="5C5F9D7C" w14:textId="32539694" w:rsidR="00AA3001" w:rsidRPr="000162EF" w:rsidRDefault="00AA3001" w:rsidP="63E41C1B">
            <w:pPr>
              <w:pStyle w:val="ListParagraph"/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5A223539" w14:textId="3C8D9360" w:rsidR="00AA3001" w:rsidRPr="000162EF" w:rsidRDefault="00AA3001" w:rsidP="4759221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Lấy ngày làm việc</w:t>
            </w:r>
          </w:p>
        </w:tc>
      </w:tr>
      <w:tr w:rsidR="00AA3001" w:rsidRPr="000162EF" w14:paraId="540FB44E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7B464B10" w14:textId="5A058E8E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2.8</w:t>
            </w:r>
          </w:p>
        </w:tc>
        <w:tc>
          <w:tcPr>
            <w:tcW w:w="3380" w:type="dxa"/>
            <w:vAlign w:val="center"/>
          </w:tcPr>
          <w:p w14:paraId="0B72F787" w14:textId="1D503942" w:rsidR="00AA3001" w:rsidRPr="000162EF" w:rsidRDefault="00AA3001" w:rsidP="63E41C1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setNgayLam(LocalDate ngayLam)</w:t>
            </w:r>
          </w:p>
        </w:tc>
        <w:tc>
          <w:tcPr>
            <w:tcW w:w="1843" w:type="dxa"/>
            <w:vAlign w:val="center"/>
          </w:tcPr>
          <w:p w14:paraId="3FF13C1B" w14:textId="6C2A4BD8" w:rsidR="00AA3001" w:rsidRPr="000162EF" w:rsidRDefault="00AA3001" w:rsidP="00AA300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void</w:t>
            </w:r>
          </w:p>
        </w:tc>
        <w:tc>
          <w:tcPr>
            <w:tcW w:w="2410" w:type="dxa"/>
          </w:tcPr>
          <w:p w14:paraId="5F4B4EEC" w14:textId="2C10DB52" w:rsidR="00AA3001" w:rsidRPr="000162EF" w:rsidRDefault="0F455485" w:rsidP="594838DA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Kiểm tra tham số ngayLam đúng định dạng dd/mm/yyyy</w:t>
            </w:r>
          </w:p>
        </w:tc>
        <w:tc>
          <w:tcPr>
            <w:tcW w:w="1984" w:type="dxa"/>
          </w:tcPr>
          <w:p w14:paraId="36400937" w14:textId="43DB1A3A" w:rsidR="00AA3001" w:rsidRPr="000162EF" w:rsidRDefault="00AA3001" w:rsidP="40326EFE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Th</w:t>
            </w:r>
            <w:r w:rsidR="3843117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row exception “</w:t>
            </w:r>
            <w:r w:rsidR="748A6312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Ngày làm không hợp lệ</w:t>
            </w:r>
            <w:r w:rsidR="3843117B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” nếu tham số </w:t>
            </w:r>
            <w:r w:rsidR="6C84C7A3"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ngayLam rỗng hoặc sai định dạng</w:t>
            </w:r>
          </w:p>
          <w:p w14:paraId="1F303419" w14:textId="7C97729C" w:rsidR="00AA3001" w:rsidRPr="000162EF" w:rsidRDefault="00AA3001" w:rsidP="47592214">
            <w:pPr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A3001" w:rsidRPr="000162EF" w14:paraId="7E39A0BE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18A4EE9E" w14:textId="223AD390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3</w:t>
            </w:r>
          </w:p>
        </w:tc>
        <w:tc>
          <w:tcPr>
            <w:tcW w:w="3380" w:type="dxa"/>
            <w:vAlign w:val="center"/>
          </w:tcPr>
          <w:p w14:paraId="24A75B74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Viết các constructor</w:t>
            </w:r>
          </w:p>
        </w:tc>
        <w:tc>
          <w:tcPr>
            <w:tcW w:w="1843" w:type="dxa"/>
          </w:tcPr>
          <w:p w14:paraId="2833F737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410" w:type="dxa"/>
          </w:tcPr>
          <w:p w14:paraId="5FADB1FB" w14:textId="5B9CA3AF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after="6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1984" w:type="dxa"/>
          </w:tcPr>
          <w:p w14:paraId="6DBF0435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  <w:tr w:rsidR="00AA3001" w:rsidRPr="000162EF" w14:paraId="28C50FC7" w14:textId="77777777" w:rsidTr="00413479">
        <w:trPr>
          <w:trHeight w:val="300"/>
        </w:trPr>
        <w:tc>
          <w:tcPr>
            <w:tcW w:w="708" w:type="dxa"/>
            <w:vAlign w:val="center"/>
          </w:tcPr>
          <w:p w14:paraId="402C0BF7" w14:textId="45D301BF" w:rsidR="00AA3001" w:rsidRPr="000162EF" w:rsidRDefault="00AA3001" w:rsidP="00AA3001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4</w:t>
            </w:r>
          </w:p>
        </w:tc>
        <w:tc>
          <w:tcPr>
            <w:tcW w:w="3380" w:type="dxa"/>
            <w:vAlign w:val="center"/>
          </w:tcPr>
          <w:p w14:paraId="213AD96E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Viết phương thức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toString()</w:t>
            </w:r>
          </w:p>
        </w:tc>
        <w:tc>
          <w:tcPr>
            <w:tcW w:w="1843" w:type="dxa"/>
          </w:tcPr>
          <w:p w14:paraId="222CC608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5563A621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  <w:p w14:paraId="24CDEFEF" w14:textId="77777777" w:rsidR="00AA3001" w:rsidRPr="000162EF" w:rsidRDefault="00AA3001" w:rsidP="39CD4164">
            <w:pPr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String</w:t>
            </w:r>
          </w:p>
        </w:tc>
        <w:tc>
          <w:tcPr>
            <w:tcW w:w="2410" w:type="dxa"/>
          </w:tcPr>
          <w:p w14:paraId="435B3C08" w14:textId="2D1DE88C" w:rsidR="00AA3001" w:rsidRPr="000162EF" w:rsidRDefault="00AA3001" w:rsidP="1F0FCE01">
            <w:pPr>
              <w:spacing w:before="240" w:after="24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 public LichLamViec(){}</w:t>
            </w:r>
          </w:p>
          <w:p w14:paraId="142799BC" w14:textId="3FFCC11C" w:rsidR="00AA3001" w:rsidRPr="000162EF" w:rsidRDefault="00AA3001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public LichLamViec(String maLichLamViec, String nhanVien, String caLam, LocalDate </w:t>
            </w: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lastRenderedPageBreak/>
              <w:t>ngayLam) { this.maLichLamViec = maLichLamViec; this.nhanVien = nhanVien; this.caLam = caLam; this.ngayLam = ngayLam; }</w:t>
            </w:r>
          </w:p>
          <w:p w14:paraId="142CF2FD" w14:textId="59707CED" w:rsidR="00AA3001" w:rsidRPr="000162EF" w:rsidRDefault="00AA3001" w:rsidP="26E3E020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78FEF90C" w14:textId="3CE48B42" w:rsidR="00AA3001" w:rsidRPr="000162EF" w:rsidRDefault="00AA3001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public LichLamViec(LichLamViec other) { this.maLichLamViec = other.maLichLamViec; this.nhanVien = other.nhanVien; this.caLam = other.caLam; this.ngayLam = other.ngayLam; }</w:t>
            </w:r>
          </w:p>
        </w:tc>
        <w:tc>
          <w:tcPr>
            <w:tcW w:w="1984" w:type="dxa"/>
          </w:tcPr>
          <w:p w14:paraId="085C24C5" w14:textId="3CB2AA91" w:rsidR="00AA3001" w:rsidRPr="000162EF" w:rsidRDefault="00AA3001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14:paraId="6BF33503" w14:textId="555FF289" w:rsidR="00AA3001" w:rsidRPr="000162EF" w:rsidRDefault="00AA3001" w:rsidP="39CD4164">
            <w:pP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162EF">
              <w:rPr>
                <w:rFonts w:ascii="Times New Roman" w:eastAsia="Times New Roman" w:hAnsi="Times New Roman" w:cs="Times New Roman"/>
                <w:sz w:val="26"/>
                <w:szCs w:val="26"/>
              </w:rPr>
              <w:t>Trả về chuỗi chứa giá trị các thuộc tính của loại thiết bị y tế</w:t>
            </w:r>
          </w:p>
          <w:p w14:paraId="78244F20" w14:textId="3433EDB2" w:rsidR="00AA3001" w:rsidRPr="000162EF" w:rsidRDefault="00AA3001" w:rsidP="39CD4164">
            <w:pPr>
              <w:pStyle w:val="ListParagraph"/>
              <w:tabs>
                <w:tab w:val="center" w:pos="1701"/>
                <w:tab w:val="center" w:pos="4536"/>
                <w:tab w:val="center" w:pos="7938"/>
              </w:tabs>
              <w:spacing w:line="360" w:lineRule="auto"/>
              <w:ind w:left="27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</w:tr>
    </w:tbl>
    <w:p w14:paraId="087E389F" w14:textId="39226D39" w:rsidR="39CD4164" w:rsidRPr="000162EF" w:rsidRDefault="39CD4164" w:rsidP="39CD4164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5381293" w14:textId="77777777" w:rsidR="0016164D" w:rsidRPr="000162EF" w:rsidRDefault="00522883" w:rsidP="0016164D">
      <w:pPr>
        <w:pStyle w:val="ListParagraph"/>
        <w:spacing w:after="120" w:line="360" w:lineRule="auto"/>
        <w:ind w:left="284"/>
        <w:jc w:val="both"/>
        <w:rPr>
          <w:rFonts w:ascii="Times New Roman" w:hAnsi="Times New Roman" w:cs="Times New Roman"/>
          <w:b/>
          <w:i/>
          <w:iCs/>
          <w:color w:val="FF0000"/>
          <w:sz w:val="26"/>
          <w:szCs w:val="26"/>
        </w:rPr>
      </w:pPr>
      <w:r w:rsidRPr="000162EF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Link nhật ký</w:t>
      </w:r>
      <w:r w:rsidR="0016164D" w:rsidRPr="000162EF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hyperlink r:id="rId12" w:history="1">
        <w:r w:rsidR="0016164D" w:rsidRPr="000162EF">
          <w:rPr>
            <w:rStyle w:val="Hyperlink"/>
            <w:rFonts w:ascii="Times New Roman" w:hAnsi="Times New Roman" w:cs="Times New Roman"/>
            <w:b/>
            <w:i/>
            <w:iCs/>
            <w:sz w:val="26"/>
            <w:szCs w:val="26"/>
          </w:rPr>
          <w:t>https://github.com/Nooba2612/tai-lieu-ptud</w:t>
        </w:r>
      </w:hyperlink>
    </w:p>
    <w:p w14:paraId="1EE9DF4A" w14:textId="232D4BEC" w:rsidR="00522883" w:rsidRPr="000162EF" w:rsidRDefault="00522883" w:rsidP="00522883">
      <w:pPr>
        <w:pStyle w:val="ListParagraph"/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0D27DAED" w14:textId="77777777" w:rsidR="00522883" w:rsidRPr="000162EF" w:rsidRDefault="00522883" w:rsidP="3CCA43DB">
      <w:pPr>
        <w:pStyle w:val="NormalWeb"/>
        <w:shd w:val="clear" w:color="auto" w:fill="FFFFFF" w:themeFill="background1"/>
        <w:spacing w:before="180" w:beforeAutospacing="0" w:after="180" w:afterAutospacing="0" w:line="299" w:lineRule="atLeast"/>
        <w:rPr>
          <w:color w:val="000000" w:themeColor="text1"/>
          <w:sz w:val="26"/>
          <w:szCs w:val="26"/>
        </w:rPr>
      </w:pPr>
    </w:p>
    <w:p w14:paraId="409F87F7" w14:textId="77777777" w:rsidR="00522883" w:rsidRPr="000162EF" w:rsidRDefault="00522883">
      <w:pPr>
        <w:rPr>
          <w:rFonts w:ascii="Times New Roman" w:eastAsia="Times New Roman" w:hAnsi="Times New Roman" w:cs="Times New Roman"/>
          <w:sz w:val="26"/>
          <w:szCs w:val="26"/>
        </w:rPr>
      </w:pPr>
    </w:p>
    <w:sectPr w:rsidR="00522883" w:rsidRPr="000162EF" w:rsidSect="009B79B9">
      <w:footerReference w:type="default" r:id="rId13"/>
      <w:pgSz w:w="11906" w:h="16838" w:code="9"/>
      <w:pgMar w:top="851" w:right="851" w:bottom="851" w:left="1134" w:header="567" w:footer="567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0C7EE9" w14:textId="77777777" w:rsidR="009B6DEC" w:rsidRDefault="009B6DEC" w:rsidP="0007450D">
      <w:pPr>
        <w:spacing w:after="0" w:line="240" w:lineRule="auto"/>
      </w:pPr>
      <w:r>
        <w:separator/>
      </w:r>
    </w:p>
  </w:endnote>
  <w:endnote w:type="continuationSeparator" w:id="0">
    <w:p w14:paraId="129CA3CF" w14:textId="77777777" w:rsidR="009B6DEC" w:rsidRDefault="009B6DEC" w:rsidP="0007450D">
      <w:pPr>
        <w:spacing w:after="0" w:line="240" w:lineRule="auto"/>
      </w:pPr>
      <w:r>
        <w:continuationSeparator/>
      </w:r>
    </w:p>
  </w:endnote>
  <w:endnote w:type="continuationNotice" w:id="1">
    <w:p w14:paraId="583DD3E7" w14:textId="77777777" w:rsidR="009B6DEC" w:rsidRDefault="009B6D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iCs/>
        <w:sz w:val="26"/>
        <w:szCs w:val="26"/>
      </w:rPr>
      <w:id w:val="20798659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3FE366" w14:textId="742F0E28" w:rsidR="009B79B9" w:rsidRPr="009B79B9" w:rsidRDefault="009B79B9" w:rsidP="00436227">
        <w:pPr>
          <w:pStyle w:val="Footer"/>
          <w:jc w:val="center"/>
          <w:rPr>
            <w:rFonts w:ascii="Times New Roman" w:hAnsi="Times New Roman" w:cs="Times New Roman"/>
            <w:i/>
            <w:iCs/>
            <w:sz w:val="26"/>
            <w:szCs w:val="26"/>
          </w:rPr>
        </w:pPr>
        <w:r w:rsidRPr="009B79B9">
          <w:rPr>
            <w:rFonts w:ascii="Times New Roman" w:hAnsi="Times New Roman" w:cs="Times New Roman"/>
            <w:i/>
            <w:iCs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 wp14:anchorId="5FF2C82B" wp14:editId="7FF60D15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37B65D87" id="Straight Connector 1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" strokecolor="black [3200]" strokeweight=".5pt">
                  <v:stroke joinstyle="miter"/>
                </v:line>
              </w:pict>
            </mc:Fallback>
          </mc:AlternateContent>
        </w:r>
        <w:r w:rsidRPr="009B79B9">
          <w:rPr>
            <w:rFonts w:ascii="Times New Roman" w:hAnsi="Times New Roman" w:cs="Times New Roman"/>
            <w:i/>
            <w:iCs/>
            <w:noProof/>
            <w:sz w:val="26"/>
            <w:szCs w:val="26"/>
          </w:rPr>
          <w:t>Khoa Công nghệ thông tin – Trường Đại học Công nghiệp TP. Hồ Chí Minh</w:t>
        </w:r>
        <w:r w:rsidRPr="009B79B9">
          <w:rPr>
            <w:rFonts w:ascii="Times New Roman" w:hAnsi="Times New Roman" w:cs="Times New Roman"/>
            <w:i/>
            <w:iCs/>
            <w:sz w:val="26"/>
            <w:szCs w:val="26"/>
          </w:rPr>
          <w:t xml:space="preserve"> </w:t>
        </w:r>
        <w:r w:rsidR="00436227">
          <w:rPr>
            <w:rFonts w:ascii="Times New Roman" w:hAnsi="Times New Roman" w:cs="Times New Roman"/>
            <w:i/>
            <w:iCs/>
            <w:sz w:val="26"/>
            <w:szCs w:val="26"/>
          </w:rPr>
          <w:tab/>
        </w:r>
        <w:r w:rsidRPr="009B79B9">
          <w:rPr>
            <w:rFonts w:ascii="Times New Roman" w:hAnsi="Times New Roman" w:cs="Times New Roman"/>
            <w:i/>
            <w:iCs/>
            <w:sz w:val="26"/>
            <w:szCs w:val="26"/>
          </w:rPr>
          <w:fldChar w:fldCharType="begin"/>
        </w:r>
        <w:r w:rsidRPr="009B79B9">
          <w:rPr>
            <w:rFonts w:ascii="Times New Roman" w:hAnsi="Times New Roman" w:cs="Times New Roman"/>
            <w:i/>
            <w:iCs/>
            <w:sz w:val="26"/>
            <w:szCs w:val="26"/>
          </w:rPr>
          <w:instrText xml:space="preserve"> PAGE   \* MERGEFORMAT </w:instrText>
        </w:r>
        <w:r w:rsidRPr="009B79B9">
          <w:rPr>
            <w:rFonts w:ascii="Times New Roman" w:hAnsi="Times New Roman" w:cs="Times New Roman"/>
            <w:i/>
            <w:iCs/>
            <w:sz w:val="26"/>
            <w:szCs w:val="26"/>
          </w:rPr>
          <w:fldChar w:fldCharType="separate"/>
        </w:r>
        <w:r w:rsidRPr="009B79B9">
          <w:rPr>
            <w:rFonts w:ascii="Times New Roman" w:hAnsi="Times New Roman" w:cs="Times New Roman"/>
            <w:i/>
            <w:iCs/>
            <w:noProof/>
            <w:sz w:val="26"/>
            <w:szCs w:val="26"/>
          </w:rPr>
          <w:t>2</w:t>
        </w:r>
        <w:r w:rsidRPr="009B79B9">
          <w:rPr>
            <w:rFonts w:ascii="Times New Roman" w:hAnsi="Times New Roman" w:cs="Times New Roman"/>
            <w:i/>
            <w:iCs/>
            <w:noProof/>
            <w:sz w:val="26"/>
            <w:szCs w:val="26"/>
          </w:rPr>
          <w:fldChar w:fldCharType="end"/>
        </w:r>
      </w:p>
    </w:sdtContent>
  </w:sdt>
  <w:p w14:paraId="23A325C4" w14:textId="77777777" w:rsidR="009B79B9" w:rsidRPr="009B79B9" w:rsidRDefault="009B79B9">
    <w:pPr>
      <w:pStyle w:val="Footer"/>
      <w:rPr>
        <w:rFonts w:ascii="Times New Roman" w:hAnsi="Times New Roman" w:cs="Times New Roman"/>
        <w:i/>
        <w:iCs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C391A3" w14:textId="77777777" w:rsidR="009B6DEC" w:rsidRDefault="009B6DEC" w:rsidP="0007450D">
      <w:pPr>
        <w:spacing w:after="0" w:line="240" w:lineRule="auto"/>
      </w:pPr>
      <w:r>
        <w:separator/>
      </w:r>
    </w:p>
  </w:footnote>
  <w:footnote w:type="continuationSeparator" w:id="0">
    <w:p w14:paraId="47CBC29A" w14:textId="77777777" w:rsidR="009B6DEC" w:rsidRDefault="009B6DEC" w:rsidP="0007450D">
      <w:pPr>
        <w:spacing w:after="0" w:line="240" w:lineRule="auto"/>
      </w:pPr>
      <w:r>
        <w:continuationSeparator/>
      </w:r>
    </w:p>
  </w:footnote>
  <w:footnote w:type="continuationNotice" w:id="1">
    <w:p w14:paraId="56FA62EF" w14:textId="77777777" w:rsidR="009B6DEC" w:rsidRDefault="009B6D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24258"/>
    <w:multiLevelType w:val="hybridMultilevel"/>
    <w:tmpl w:val="F0269D96"/>
    <w:lvl w:ilvl="0" w:tplc="0409000F">
      <w:start w:val="1"/>
      <w:numFmt w:val="decimal"/>
      <w:lvlText w:val="%1."/>
      <w:lvlJc w:val="left"/>
      <w:pPr>
        <w:ind w:left="927" w:hanging="360"/>
      </w:p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0D9C7CB"/>
    <w:multiLevelType w:val="hybridMultilevel"/>
    <w:tmpl w:val="371200DA"/>
    <w:lvl w:ilvl="0" w:tplc="2C647DBC">
      <w:start w:val="2"/>
      <w:numFmt w:val="decimal"/>
      <w:lvlText w:val="%1.10"/>
      <w:lvlJc w:val="left"/>
      <w:pPr>
        <w:ind w:left="720" w:hanging="360"/>
      </w:pPr>
      <w:rPr>
        <w:rFonts w:hint="default"/>
      </w:rPr>
    </w:lvl>
    <w:lvl w:ilvl="1" w:tplc="F1CA5FF2">
      <w:start w:val="1"/>
      <w:numFmt w:val="lowerLetter"/>
      <w:lvlText w:val="%2."/>
      <w:lvlJc w:val="left"/>
      <w:pPr>
        <w:ind w:left="1440" w:hanging="360"/>
      </w:pPr>
    </w:lvl>
    <w:lvl w:ilvl="2" w:tplc="36DACF6C">
      <w:start w:val="1"/>
      <w:numFmt w:val="lowerRoman"/>
      <w:lvlText w:val="%3."/>
      <w:lvlJc w:val="right"/>
      <w:pPr>
        <w:ind w:left="2160" w:hanging="180"/>
      </w:pPr>
    </w:lvl>
    <w:lvl w:ilvl="3" w:tplc="E65AAE1A">
      <w:start w:val="1"/>
      <w:numFmt w:val="decimal"/>
      <w:lvlText w:val="%4."/>
      <w:lvlJc w:val="left"/>
      <w:pPr>
        <w:ind w:left="2880" w:hanging="360"/>
      </w:pPr>
    </w:lvl>
    <w:lvl w:ilvl="4" w:tplc="93E2BC12">
      <w:start w:val="1"/>
      <w:numFmt w:val="lowerLetter"/>
      <w:lvlText w:val="%5."/>
      <w:lvlJc w:val="left"/>
      <w:pPr>
        <w:ind w:left="3600" w:hanging="360"/>
      </w:pPr>
    </w:lvl>
    <w:lvl w:ilvl="5" w:tplc="B9268200">
      <w:start w:val="1"/>
      <w:numFmt w:val="lowerRoman"/>
      <w:lvlText w:val="%6."/>
      <w:lvlJc w:val="right"/>
      <w:pPr>
        <w:ind w:left="4320" w:hanging="180"/>
      </w:pPr>
    </w:lvl>
    <w:lvl w:ilvl="6" w:tplc="E1CCD5D2">
      <w:start w:val="1"/>
      <w:numFmt w:val="decimal"/>
      <w:lvlText w:val="%7."/>
      <w:lvlJc w:val="left"/>
      <w:pPr>
        <w:ind w:left="5040" w:hanging="360"/>
      </w:pPr>
    </w:lvl>
    <w:lvl w:ilvl="7" w:tplc="53A40E18">
      <w:start w:val="1"/>
      <w:numFmt w:val="lowerLetter"/>
      <w:lvlText w:val="%8."/>
      <w:lvlJc w:val="left"/>
      <w:pPr>
        <w:ind w:left="5760" w:hanging="360"/>
      </w:pPr>
    </w:lvl>
    <w:lvl w:ilvl="8" w:tplc="172C57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42075"/>
    <w:multiLevelType w:val="hybridMultilevel"/>
    <w:tmpl w:val="066E231A"/>
    <w:lvl w:ilvl="0" w:tplc="649E718C">
      <w:start w:val="2"/>
      <w:numFmt w:val="decimal"/>
      <w:lvlText w:val="%1.12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772F55"/>
    <w:multiLevelType w:val="hybridMultilevel"/>
    <w:tmpl w:val="486000BC"/>
    <w:lvl w:ilvl="0" w:tplc="8B629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</w:rPr>
    </w:lvl>
    <w:lvl w:ilvl="1" w:tplc="29224A08">
      <w:start w:val="1"/>
      <w:numFmt w:val="lowerLetter"/>
      <w:lvlText w:val="%2."/>
      <w:lvlJc w:val="left"/>
      <w:pPr>
        <w:ind w:left="1440" w:hanging="360"/>
      </w:pPr>
    </w:lvl>
    <w:lvl w:ilvl="2" w:tplc="65168B4A">
      <w:start w:val="1"/>
      <w:numFmt w:val="lowerRoman"/>
      <w:lvlText w:val="%3."/>
      <w:lvlJc w:val="right"/>
      <w:pPr>
        <w:ind w:left="2160" w:hanging="180"/>
      </w:pPr>
    </w:lvl>
    <w:lvl w:ilvl="3" w:tplc="22C8CDBC">
      <w:start w:val="1"/>
      <w:numFmt w:val="decimal"/>
      <w:lvlText w:val="%4."/>
      <w:lvlJc w:val="left"/>
      <w:pPr>
        <w:ind w:left="2880" w:hanging="360"/>
      </w:pPr>
    </w:lvl>
    <w:lvl w:ilvl="4" w:tplc="1EC4CAAE">
      <w:start w:val="1"/>
      <w:numFmt w:val="lowerLetter"/>
      <w:lvlText w:val="%5."/>
      <w:lvlJc w:val="left"/>
      <w:pPr>
        <w:ind w:left="3600" w:hanging="360"/>
      </w:pPr>
    </w:lvl>
    <w:lvl w:ilvl="5" w:tplc="F3C69228">
      <w:start w:val="1"/>
      <w:numFmt w:val="lowerRoman"/>
      <w:lvlText w:val="%6."/>
      <w:lvlJc w:val="right"/>
      <w:pPr>
        <w:ind w:left="4320" w:hanging="180"/>
      </w:pPr>
    </w:lvl>
    <w:lvl w:ilvl="6" w:tplc="796ED10E">
      <w:start w:val="1"/>
      <w:numFmt w:val="decimal"/>
      <w:lvlText w:val="%7."/>
      <w:lvlJc w:val="left"/>
      <w:pPr>
        <w:ind w:left="5040" w:hanging="360"/>
      </w:pPr>
    </w:lvl>
    <w:lvl w:ilvl="7" w:tplc="B532C51C">
      <w:start w:val="1"/>
      <w:numFmt w:val="lowerLetter"/>
      <w:lvlText w:val="%8."/>
      <w:lvlJc w:val="left"/>
      <w:pPr>
        <w:ind w:left="5760" w:hanging="360"/>
      </w:pPr>
    </w:lvl>
    <w:lvl w:ilvl="8" w:tplc="62C6B12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D1BE5"/>
    <w:multiLevelType w:val="hybridMultilevel"/>
    <w:tmpl w:val="C8F4E1C8"/>
    <w:lvl w:ilvl="0" w:tplc="A7086C68">
      <w:start w:val="2"/>
      <w:numFmt w:val="decimal"/>
      <w:lvlText w:val="%1.1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980488"/>
    <w:multiLevelType w:val="multilevel"/>
    <w:tmpl w:val="17AC6E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41" w:hanging="40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772815DD"/>
    <w:multiLevelType w:val="hybridMultilevel"/>
    <w:tmpl w:val="D4626B72"/>
    <w:lvl w:ilvl="0" w:tplc="28F6E25A">
      <w:numFmt w:val="bullet"/>
      <w:lvlText w:val="-"/>
      <w:lvlJc w:val="left"/>
      <w:pPr>
        <w:ind w:left="783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 w16cid:durableId="2031910226">
    <w:abstractNumId w:val="3"/>
  </w:num>
  <w:num w:numId="2" w16cid:durableId="1101684799">
    <w:abstractNumId w:val="1"/>
  </w:num>
  <w:num w:numId="3" w16cid:durableId="1224410098">
    <w:abstractNumId w:val="5"/>
  </w:num>
  <w:num w:numId="4" w16cid:durableId="354118274">
    <w:abstractNumId w:val="6"/>
  </w:num>
  <w:num w:numId="5" w16cid:durableId="724262001">
    <w:abstractNumId w:val="4"/>
  </w:num>
  <w:num w:numId="6" w16cid:durableId="328824803">
    <w:abstractNumId w:val="2"/>
  </w:num>
  <w:num w:numId="7" w16cid:durableId="1554926877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5651"/>
    <w:rsid w:val="000065CC"/>
    <w:rsid w:val="00006783"/>
    <w:rsid w:val="00006B2C"/>
    <w:rsid w:val="000119A4"/>
    <w:rsid w:val="0001320C"/>
    <w:rsid w:val="00015550"/>
    <w:rsid w:val="000162EF"/>
    <w:rsid w:val="00016887"/>
    <w:rsid w:val="000202ED"/>
    <w:rsid w:val="000234E7"/>
    <w:rsid w:val="00023B22"/>
    <w:rsid w:val="00033526"/>
    <w:rsid w:val="000351AF"/>
    <w:rsid w:val="000367F5"/>
    <w:rsid w:val="000378F7"/>
    <w:rsid w:val="0004492C"/>
    <w:rsid w:val="00047836"/>
    <w:rsid w:val="000507AF"/>
    <w:rsid w:val="00050D22"/>
    <w:rsid w:val="000557FC"/>
    <w:rsid w:val="000564FE"/>
    <w:rsid w:val="000566BF"/>
    <w:rsid w:val="00060399"/>
    <w:rsid w:val="000618AF"/>
    <w:rsid w:val="00061D7A"/>
    <w:rsid w:val="00064338"/>
    <w:rsid w:val="00064FEB"/>
    <w:rsid w:val="0006598C"/>
    <w:rsid w:val="00066C46"/>
    <w:rsid w:val="00067217"/>
    <w:rsid w:val="0006799F"/>
    <w:rsid w:val="00067D3F"/>
    <w:rsid w:val="00072B47"/>
    <w:rsid w:val="0007450D"/>
    <w:rsid w:val="00074803"/>
    <w:rsid w:val="000820B7"/>
    <w:rsid w:val="00090C70"/>
    <w:rsid w:val="000929E7"/>
    <w:rsid w:val="00093083"/>
    <w:rsid w:val="000A3290"/>
    <w:rsid w:val="000A570F"/>
    <w:rsid w:val="000A6897"/>
    <w:rsid w:val="000A6BD3"/>
    <w:rsid w:val="000A7791"/>
    <w:rsid w:val="000B3258"/>
    <w:rsid w:val="000B556C"/>
    <w:rsid w:val="000C4184"/>
    <w:rsid w:val="000C501E"/>
    <w:rsid w:val="000C6091"/>
    <w:rsid w:val="000C7E9B"/>
    <w:rsid w:val="000D40A6"/>
    <w:rsid w:val="000D4A6A"/>
    <w:rsid w:val="000D630E"/>
    <w:rsid w:val="000E07B6"/>
    <w:rsid w:val="000E24CA"/>
    <w:rsid w:val="000E41F9"/>
    <w:rsid w:val="000E721A"/>
    <w:rsid w:val="000E7AE7"/>
    <w:rsid w:val="000F2476"/>
    <w:rsid w:val="000F3F04"/>
    <w:rsid w:val="000F5A3D"/>
    <w:rsid w:val="0010503A"/>
    <w:rsid w:val="00106123"/>
    <w:rsid w:val="00112764"/>
    <w:rsid w:val="001129E1"/>
    <w:rsid w:val="00113AC9"/>
    <w:rsid w:val="001162CC"/>
    <w:rsid w:val="0011769B"/>
    <w:rsid w:val="0012400D"/>
    <w:rsid w:val="001243E8"/>
    <w:rsid w:val="001248D3"/>
    <w:rsid w:val="001260E0"/>
    <w:rsid w:val="00130A26"/>
    <w:rsid w:val="0013210B"/>
    <w:rsid w:val="00137A71"/>
    <w:rsid w:val="00141F51"/>
    <w:rsid w:val="00142A62"/>
    <w:rsid w:val="00143E2F"/>
    <w:rsid w:val="001448BA"/>
    <w:rsid w:val="00144AEE"/>
    <w:rsid w:val="00153505"/>
    <w:rsid w:val="00156199"/>
    <w:rsid w:val="00160CE0"/>
    <w:rsid w:val="00160FAB"/>
    <w:rsid w:val="0016164D"/>
    <w:rsid w:val="00163576"/>
    <w:rsid w:val="001643E3"/>
    <w:rsid w:val="00164888"/>
    <w:rsid w:val="00164E82"/>
    <w:rsid w:val="00165BA1"/>
    <w:rsid w:val="00166DDE"/>
    <w:rsid w:val="001674C5"/>
    <w:rsid w:val="00170C86"/>
    <w:rsid w:val="0017196E"/>
    <w:rsid w:val="001758C5"/>
    <w:rsid w:val="00175C02"/>
    <w:rsid w:val="001774C8"/>
    <w:rsid w:val="00180938"/>
    <w:rsid w:val="00182EDF"/>
    <w:rsid w:val="001858A3"/>
    <w:rsid w:val="001914E3"/>
    <w:rsid w:val="00192100"/>
    <w:rsid w:val="00192608"/>
    <w:rsid w:val="001965C9"/>
    <w:rsid w:val="00196DEF"/>
    <w:rsid w:val="001A0E91"/>
    <w:rsid w:val="001A3A9D"/>
    <w:rsid w:val="001A3CE6"/>
    <w:rsid w:val="001A4CCF"/>
    <w:rsid w:val="001A600E"/>
    <w:rsid w:val="001A617C"/>
    <w:rsid w:val="001A6EE4"/>
    <w:rsid w:val="001B0151"/>
    <w:rsid w:val="001B0D0B"/>
    <w:rsid w:val="001B2FBA"/>
    <w:rsid w:val="001B61F6"/>
    <w:rsid w:val="001C00B3"/>
    <w:rsid w:val="001C0C94"/>
    <w:rsid w:val="001C1CE0"/>
    <w:rsid w:val="001C1DEA"/>
    <w:rsid w:val="001C6306"/>
    <w:rsid w:val="001D1747"/>
    <w:rsid w:val="001D2820"/>
    <w:rsid w:val="001D2AEC"/>
    <w:rsid w:val="001E3F93"/>
    <w:rsid w:val="001E5283"/>
    <w:rsid w:val="001E6BD9"/>
    <w:rsid w:val="001F1517"/>
    <w:rsid w:val="001F3696"/>
    <w:rsid w:val="001F3A33"/>
    <w:rsid w:val="001F5970"/>
    <w:rsid w:val="00201184"/>
    <w:rsid w:val="00203646"/>
    <w:rsid w:val="00204B7E"/>
    <w:rsid w:val="00204EAE"/>
    <w:rsid w:val="00206B10"/>
    <w:rsid w:val="00206FAC"/>
    <w:rsid w:val="0021187F"/>
    <w:rsid w:val="00214474"/>
    <w:rsid w:val="00233F0E"/>
    <w:rsid w:val="00234C3A"/>
    <w:rsid w:val="002419DD"/>
    <w:rsid w:val="002477E2"/>
    <w:rsid w:val="002477F5"/>
    <w:rsid w:val="00251A54"/>
    <w:rsid w:val="00255E85"/>
    <w:rsid w:val="00256327"/>
    <w:rsid w:val="002568EE"/>
    <w:rsid w:val="002621D6"/>
    <w:rsid w:val="00274ADA"/>
    <w:rsid w:val="00277A4C"/>
    <w:rsid w:val="00280299"/>
    <w:rsid w:val="002809D8"/>
    <w:rsid w:val="00281A5B"/>
    <w:rsid w:val="00282F5C"/>
    <w:rsid w:val="00283E01"/>
    <w:rsid w:val="00284EA3"/>
    <w:rsid w:val="0028785E"/>
    <w:rsid w:val="00290DBA"/>
    <w:rsid w:val="002921E4"/>
    <w:rsid w:val="00297B5F"/>
    <w:rsid w:val="002B7062"/>
    <w:rsid w:val="002B73A9"/>
    <w:rsid w:val="002B7FC8"/>
    <w:rsid w:val="002C19D6"/>
    <w:rsid w:val="002C20AB"/>
    <w:rsid w:val="002C39C2"/>
    <w:rsid w:val="002C5B59"/>
    <w:rsid w:val="002D11FD"/>
    <w:rsid w:val="002D1D25"/>
    <w:rsid w:val="002D2CFB"/>
    <w:rsid w:val="002D2D30"/>
    <w:rsid w:val="002D3307"/>
    <w:rsid w:val="002D695D"/>
    <w:rsid w:val="002D70DF"/>
    <w:rsid w:val="002D7F04"/>
    <w:rsid w:val="002E07A6"/>
    <w:rsid w:val="002E3089"/>
    <w:rsid w:val="002E5013"/>
    <w:rsid w:val="002F13C8"/>
    <w:rsid w:val="002F3266"/>
    <w:rsid w:val="002F523D"/>
    <w:rsid w:val="002F7853"/>
    <w:rsid w:val="00302F7E"/>
    <w:rsid w:val="00306175"/>
    <w:rsid w:val="003075FE"/>
    <w:rsid w:val="00307655"/>
    <w:rsid w:val="0031040D"/>
    <w:rsid w:val="003119CE"/>
    <w:rsid w:val="00311C43"/>
    <w:rsid w:val="003121F8"/>
    <w:rsid w:val="00313927"/>
    <w:rsid w:val="00314739"/>
    <w:rsid w:val="00315006"/>
    <w:rsid w:val="00320817"/>
    <w:rsid w:val="00320D78"/>
    <w:rsid w:val="00321DD6"/>
    <w:rsid w:val="00322313"/>
    <w:rsid w:val="003243A9"/>
    <w:rsid w:val="00324E02"/>
    <w:rsid w:val="00326EDB"/>
    <w:rsid w:val="00332623"/>
    <w:rsid w:val="00335D4C"/>
    <w:rsid w:val="0034068C"/>
    <w:rsid w:val="00340908"/>
    <w:rsid w:val="003444C0"/>
    <w:rsid w:val="00345D80"/>
    <w:rsid w:val="00346FCF"/>
    <w:rsid w:val="00351048"/>
    <w:rsid w:val="003555C0"/>
    <w:rsid w:val="00357E48"/>
    <w:rsid w:val="00360283"/>
    <w:rsid w:val="00360515"/>
    <w:rsid w:val="003631BC"/>
    <w:rsid w:val="003645AA"/>
    <w:rsid w:val="003656F4"/>
    <w:rsid w:val="00370188"/>
    <w:rsid w:val="003715AA"/>
    <w:rsid w:val="00372DCF"/>
    <w:rsid w:val="00376689"/>
    <w:rsid w:val="00380762"/>
    <w:rsid w:val="00381402"/>
    <w:rsid w:val="00382998"/>
    <w:rsid w:val="00382A34"/>
    <w:rsid w:val="00399B3A"/>
    <w:rsid w:val="003A4A08"/>
    <w:rsid w:val="003A522F"/>
    <w:rsid w:val="003A78E4"/>
    <w:rsid w:val="003A7AC3"/>
    <w:rsid w:val="003B4713"/>
    <w:rsid w:val="003B6923"/>
    <w:rsid w:val="003B7722"/>
    <w:rsid w:val="003B7892"/>
    <w:rsid w:val="003C2262"/>
    <w:rsid w:val="003C284B"/>
    <w:rsid w:val="003C30A2"/>
    <w:rsid w:val="003D2E2A"/>
    <w:rsid w:val="003D36C5"/>
    <w:rsid w:val="003D47E2"/>
    <w:rsid w:val="003E195E"/>
    <w:rsid w:val="003E3B7C"/>
    <w:rsid w:val="003E40B9"/>
    <w:rsid w:val="003E4BA9"/>
    <w:rsid w:val="003E5ED3"/>
    <w:rsid w:val="003E7D0C"/>
    <w:rsid w:val="003F003F"/>
    <w:rsid w:val="003F173F"/>
    <w:rsid w:val="003F6D41"/>
    <w:rsid w:val="00400553"/>
    <w:rsid w:val="004037ED"/>
    <w:rsid w:val="00403826"/>
    <w:rsid w:val="00407767"/>
    <w:rsid w:val="00407C81"/>
    <w:rsid w:val="004102E1"/>
    <w:rsid w:val="00411730"/>
    <w:rsid w:val="004132A5"/>
    <w:rsid w:val="00413479"/>
    <w:rsid w:val="0041577F"/>
    <w:rsid w:val="00415C0F"/>
    <w:rsid w:val="00415C64"/>
    <w:rsid w:val="0042132F"/>
    <w:rsid w:val="004261F9"/>
    <w:rsid w:val="0043242D"/>
    <w:rsid w:val="00432CEC"/>
    <w:rsid w:val="00436227"/>
    <w:rsid w:val="004368D4"/>
    <w:rsid w:val="00437D9E"/>
    <w:rsid w:val="004427EF"/>
    <w:rsid w:val="0044DBD3"/>
    <w:rsid w:val="0045384E"/>
    <w:rsid w:val="00455AE6"/>
    <w:rsid w:val="004607B8"/>
    <w:rsid w:val="00460B0D"/>
    <w:rsid w:val="00463AF7"/>
    <w:rsid w:val="004673CB"/>
    <w:rsid w:val="00471CA6"/>
    <w:rsid w:val="00472490"/>
    <w:rsid w:val="00472CA7"/>
    <w:rsid w:val="00473088"/>
    <w:rsid w:val="00473334"/>
    <w:rsid w:val="004745D5"/>
    <w:rsid w:val="00474F19"/>
    <w:rsid w:val="00476E8A"/>
    <w:rsid w:val="004873AD"/>
    <w:rsid w:val="00492A4D"/>
    <w:rsid w:val="00493ED4"/>
    <w:rsid w:val="00497615"/>
    <w:rsid w:val="004A1949"/>
    <w:rsid w:val="004A232D"/>
    <w:rsid w:val="004A2D71"/>
    <w:rsid w:val="004A3518"/>
    <w:rsid w:val="004A464D"/>
    <w:rsid w:val="004A49BA"/>
    <w:rsid w:val="004A6117"/>
    <w:rsid w:val="004A7821"/>
    <w:rsid w:val="004B0AC1"/>
    <w:rsid w:val="004B0CC7"/>
    <w:rsid w:val="004B27B1"/>
    <w:rsid w:val="004B5923"/>
    <w:rsid w:val="004B7DD4"/>
    <w:rsid w:val="004C0FD5"/>
    <w:rsid w:val="004C1CEB"/>
    <w:rsid w:val="004C224C"/>
    <w:rsid w:val="004C3FCA"/>
    <w:rsid w:val="004C7B3D"/>
    <w:rsid w:val="004D63D1"/>
    <w:rsid w:val="004E1170"/>
    <w:rsid w:val="004E225A"/>
    <w:rsid w:val="004E4D0A"/>
    <w:rsid w:val="004E6CAD"/>
    <w:rsid w:val="004F00A5"/>
    <w:rsid w:val="004F06E2"/>
    <w:rsid w:val="004F0F08"/>
    <w:rsid w:val="004F47E7"/>
    <w:rsid w:val="0050013A"/>
    <w:rsid w:val="005003C3"/>
    <w:rsid w:val="00511D76"/>
    <w:rsid w:val="00512154"/>
    <w:rsid w:val="005171E1"/>
    <w:rsid w:val="00517FC7"/>
    <w:rsid w:val="00522872"/>
    <w:rsid w:val="00522883"/>
    <w:rsid w:val="005228F7"/>
    <w:rsid w:val="00522CF0"/>
    <w:rsid w:val="00524B1C"/>
    <w:rsid w:val="00532C42"/>
    <w:rsid w:val="0053397E"/>
    <w:rsid w:val="005343C1"/>
    <w:rsid w:val="0054172C"/>
    <w:rsid w:val="00543DD3"/>
    <w:rsid w:val="00546A16"/>
    <w:rsid w:val="00555A8A"/>
    <w:rsid w:val="00556507"/>
    <w:rsid w:val="00556651"/>
    <w:rsid w:val="00560879"/>
    <w:rsid w:val="00560C6F"/>
    <w:rsid w:val="00560DA5"/>
    <w:rsid w:val="00560E22"/>
    <w:rsid w:val="00561779"/>
    <w:rsid w:val="00562584"/>
    <w:rsid w:val="00562841"/>
    <w:rsid w:val="00570465"/>
    <w:rsid w:val="005750B9"/>
    <w:rsid w:val="0057568A"/>
    <w:rsid w:val="00575C2D"/>
    <w:rsid w:val="00577A93"/>
    <w:rsid w:val="00580508"/>
    <w:rsid w:val="00581771"/>
    <w:rsid w:val="00585D5E"/>
    <w:rsid w:val="0058660C"/>
    <w:rsid w:val="005906E3"/>
    <w:rsid w:val="00590DAE"/>
    <w:rsid w:val="00592D00"/>
    <w:rsid w:val="00593D11"/>
    <w:rsid w:val="0059570D"/>
    <w:rsid w:val="00595B1B"/>
    <w:rsid w:val="00597972"/>
    <w:rsid w:val="00597F56"/>
    <w:rsid w:val="005A2227"/>
    <w:rsid w:val="005A22A0"/>
    <w:rsid w:val="005A5C05"/>
    <w:rsid w:val="005A6433"/>
    <w:rsid w:val="005A6AFF"/>
    <w:rsid w:val="005C015A"/>
    <w:rsid w:val="005C0531"/>
    <w:rsid w:val="005C3CAB"/>
    <w:rsid w:val="005C6490"/>
    <w:rsid w:val="005C7735"/>
    <w:rsid w:val="005D3083"/>
    <w:rsid w:val="005D355A"/>
    <w:rsid w:val="005D39FB"/>
    <w:rsid w:val="005D4682"/>
    <w:rsid w:val="005D473A"/>
    <w:rsid w:val="005D67A9"/>
    <w:rsid w:val="005D7206"/>
    <w:rsid w:val="005D76D9"/>
    <w:rsid w:val="005E0AA0"/>
    <w:rsid w:val="005E1094"/>
    <w:rsid w:val="005E379F"/>
    <w:rsid w:val="005E524B"/>
    <w:rsid w:val="005F12A5"/>
    <w:rsid w:val="005F3326"/>
    <w:rsid w:val="005F5630"/>
    <w:rsid w:val="005F57E6"/>
    <w:rsid w:val="006005F9"/>
    <w:rsid w:val="00601FB2"/>
    <w:rsid w:val="00602A3E"/>
    <w:rsid w:val="00602D21"/>
    <w:rsid w:val="006057F7"/>
    <w:rsid w:val="00606A1E"/>
    <w:rsid w:val="00610E76"/>
    <w:rsid w:val="0061121F"/>
    <w:rsid w:val="00614CDA"/>
    <w:rsid w:val="006206CC"/>
    <w:rsid w:val="0062145A"/>
    <w:rsid w:val="006239BA"/>
    <w:rsid w:val="006250E8"/>
    <w:rsid w:val="00626836"/>
    <w:rsid w:val="00631A51"/>
    <w:rsid w:val="00631B9B"/>
    <w:rsid w:val="00632BC1"/>
    <w:rsid w:val="00633426"/>
    <w:rsid w:val="006422EA"/>
    <w:rsid w:val="006441FD"/>
    <w:rsid w:val="00647B77"/>
    <w:rsid w:val="00650777"/>
    <w:rsid w:val="00650E3A"/>
    <w:rsid w:val="006555F9"/>
    <w:rsid w:val="00656AB4"/>
    <w:rsid w:val="00662F65"/>
    <w:rsid w:val="006709F0"/>
    <w:rsid w:val="006746E8"/>
    <w:rsid w:val="006762F8"/>
    <w:rsid w:val="00680C65"/>
    <w:rsid w:val="00683DE7"/>
    <w:rsid w:val="00685127"/>
    <w:rsid w:val="00695983"/>
    <w:rsid w:val="00696432"/>
    <w:rsid w:val="006A1799"/>
    <w:rsid w:val="006A25A9"/>
    <w:rsid w:val="006A2F9F"/>
    <w:rsid w:val="006A614C"/>
    <w:rsid w:val="006A71EA"/>
    <w:rsid w:val="006A77EC"/>
    <w:rsid w:val="006B09C2"/>
    <w:rsid w:val="006B0D53"/>
    <w:rsid w:val="006B2A10"/>
    <w:rsid w:val="006B334B"/>
    <w:rsid w:val="006B432D"/>
    <w:rsid w:val="006B75E9"/>
    <w:rsid w:val="006C1592"/>
    <w:rsid w:val="006C16EF"/>
    <w:rsid w:val="006C2D6A"/>
    <w:rsid w:val="006C4161"/>
    <w:rsid w:val="006C4745"/>
    <w:rsid w:val="006D1ABE"/>
    <w:rsid w:val="006D4738"/>
    <w:rsid w:val="006D6D5E"/>
    <w:rsid w:val="006E071B"/>
    <w:rsid w:val="006E0C0A"/>
    <w:rsid w:val="006E1739"/>
    <w:rsid w:val="006E387E"/>
    <w:rsid w:val="006F01DB"/>
    <w:rsid w:val="006F231E"/>
    <w:rsid w:val="006F2D1E"/>
    <w:rsid w:val="006F6725"/>
    <w:rsid w:val="0070095C"/>
    <w:rsid w:val="00700986"/>
    <w:rsid w:val="00703537"/>
    <w:rsid w:val="007036F5"/>
    <w:rsid w:val="00704142"/>
    <w:rsid w:val="00704495"/>
    <w:rsid w:val="00704ABA"/>
    <w:rsid w:val="00704BA8"/>
    <w:rsid w:val="0070799F"/>
    <w:rsid w:val="00711CF9"/>
    <w:rsid w:val="00713147"/>
    <w:rsid w:val="007142F4"/>
    <w:rsid w:val="00715B25"/>
    <w:rsid w:val="00716BB8"/>
    <w:rsid w:val="007206ED"/>
    <w:rsid w:val="00734FF1"/>
    <w:rsid w:val="00735230"/>
    <w:rsid w:val="00735529"/>
    <w:rsid w:val="00735D16"/>
    <w:rsid w:val="007404C7"/>
    <w:rsid w:val="0074755D"/>
    <w:rsid w:val="0075397A"/>
    <w:rsid w:val="0076011C"/>
    <w:rsid w:val="007604EA"/>
    <w:rsid w:val="00762FA1"/>
    <w:rsid w:val="00770781"/>
    <w:rsid w:val="00771ED0"/>
    <w:rsid w:val="00775678"/>
    <w:rsid w:val="00775E63"/>
    <w:rsid w:val="00776D3E"/>
    <w:rsid w:val="0077E793"/>
    <w:rsid w:val="00780F65"/>
    <w:rsid w:val="0078116E"/>
    <w:rsid w:val="00785C83"/>
    <w:rsid w:val="007934B9"/>
    <w:rsid w:val="00793E62"/>
    <w:rsid w:val="00794A06"/>
    <w:rsid w:val="007959F2"/>
    <w:rsid w:val="0079744D"/>
    <w:rsid w:val="007A32DB"/>
    <w:rsid w:val="007A39A7"/>
    <w:rsid w:val="007A6997"/>
    <w:rsid w:val="007B0AC0"/>
    <w:rsid w:val="007B1909"/>
    <w:rsid w:val="007B232E"/>
    <w:rsid w:val="007B3D94"/>
    <w:rsid w:val="007B462C"/>
    <w:rsid w:val="007B50B4"/>
    <w:rsid w:val="007B5B84"/>
    <w:rsid w:val="007B5C03"/>
    <w:rsid w:val="007B5F0F"/>
    <w:rsid w:val="007C2261"/>
    <w:rsid w:val="007C2A98"/>
    <w:rsid w:val="007C2CCB"/>
    <w:rsid w:val="007C3594"/>
    <w:rsid w:val="007C68D5"/>
    <w:rsid w:val="007C739C"/>
    <w:rsid w:val="007C7713"/>
    <w:rsid w:val="007C7A15"/>
    <w:rsid w:val="007D01E6"/>
    <w:rsid w:val="007D2311"/>
    <w:rsid w:val="007D35C0"/>
    <w:rsid w:val="007D3BDD"/>
    <w:rsid w:val="007D671C"/>
    <w:rsid w:val="007E10E6"/>
    <w:rsid w:val="007E1225"/>
    <w:rsid w:val="007E48F5"/>
    <w:rsid w:val="007F0180"/>
    <w:rsid w:val="007F57DD"/>
    <w:rsid w:val="007F57F2"/>
    <w:rsid w:val="007F6BB3"/>
    <w:rsid w:val="008012C3"/>
    <w:rsid w:val="00801501"/>
    <w:rsid w:val="00801CD9"/>
    <w:rsid w:val="00802126"/>
    <w:rsid w:val="00805D53"/>
    <w:rsid w:val="00807A0E"/>
    <w:rsid w:val="00807B70"/>
    <w:rsid w:val="008137C2"/>
    <w:rsid w:val="0081534F"/>
    <w:rsid w:val="00821362"/>
    <w:rsid w:val="008214C0"/>
    <w:rsid w:val="00821504"/>
    <w:rsid w:val="008216D6"/>
    <w:rsid w:val="008223CE"/>
    <w:rsid w:val="00822C6E"/>
    <w:rsid w:val="00823555"/>
    <w:rsid w:val="00826FA3"/>
    <w:rsid w:val="008317B5"/>
    <w:rsid w:val="00841492"/>
    <w:rsid w:val="00841EB8"/>
    <w:rsid w:val="0084299B"/>
    <w:rsid w:val="0084489D"/>
    <w:rsid w:val="00846BDB"/>
    <w:rsid w:val="00854DCA"/>
    <w:rsid w:val="0086146C"/>
    <w:rsid w:val="008630D3"/>
    <w:rsid w:val="00863CA5"/>
    <w:rsid w:val="00863D50"/>
    <w:rsid w:val="00863DC7"/>
    <w:rsid w:val="0086505D"/>
    <w:rsid w:val="008709D9"/>
    <w:rsid w:val="008772D9"/>
    <w:rsid w:val="008816E0"/>
    <w:rsid w:val="0088673D"/>
    <w:rsid w:val="008867CD"/>
    <w:rsid w:val="0089135F"/>
    <w:rsid w:val="008968CC"/>
    <w:rsid w:val="008A05E8"/>
    <w:rsid w:val="008A200C"/>
    <w:rsid w:val="008A36EF"/>
    <w:rsid w:val="008A4737"/>
    <w:rsid w:val="008A4A64"/>
    <w:rsid w:val="008A4F53"/>
    <w:rsid w:val="008A7D27"/>
    <w:rsid w:val="008B0AFF"/>
    <w:rsid w:val="008B3769"/>
    <w:rsid w:val="008B43D7"/>
    <w:rsid w:val="008C1A28"/>
    <w:rsid w:val="008C2671"/>
    <w:rsid w:val="008C40B9"/>
    <w:rsid w:val="008C614D"/>
    <w:rsid w:val="008C6ECE"/>
    <w:rsid w:val="008D21FA"/>
    <w:rsid w:val="008D2832"/>
    <w:rsid w:val="008D650B"/>
    <w:rsid w:val="008E1DE1"/>
    <w:rsid w:val="008E5B40"/>
    <w:rsid w:val="008E6441"/>
    <w:rsid w:val="008E6981"/>
    <w:rsid w:val="008E6FC4"/>
    <w:rsid w:val="008F5957"/>
    <w:rsid w:val="008F5E7A"/>
    <w:rsid w:val="008F6132"/>
    <w:rsid w:val="008F624C"/>
    <w:rsid w:val="008F6CAD"/>
    <w:rsid w:val="0090112A"/>
    <w:rsid w:val="009019EB"/>
    <w:rsid w:val="00902007"/>
    <w:rsid w:val="00902613"/>
    <w:rsid w:val="00903439"/>
    <w:rsid w:val="00906271"/>
    <w:rsid w:val="00907C0D"/>
    <w:rsid w:val="009116DE"/>
    <w:rsid w:val="009116E5"/>
    <w:rsid w:val="00912219"/>
    <w:rsid w:val="009143B0"/>
    <w:rsid w:val="0091663E"/>
    <w:rsid w:val="00916899"/>
    <w:rsid w:val="00916CD1"/>
    <w:rsid w:val="0091738B"/>
    <w:rsid w:val="009222FE"/>
    <w:rsid w:val="00922310"/>
    <w:rsid w:val="00922874"/>
    <w:rsid w:val="00922923"/>
    <w:rsid w:val="00922C45"/>
    <w:rsid w:val="00922DCA"/>
    <w:rsid w:val="0092301B"/>
    <w:rsid w:val="009236CA"/>
    <w:rsid w:val="00923BEC"/>
    <w:rsid w:val="00923C3D"/>
    <w:rsid w:val="00925155"/>
    <w:rsid w:val="00936B04"/>
    <w:rsid w:val="00937F8F"/>
    <w:rsid w:val="009427CD"/>
    <w:rsid w:val="009430FE"/>
    <w:rsid w:val="009445DD"/>
    <w:rsid w:val="009509FE"/>
    <w:rsid w:val="009513D5"/>
    <w:rsid w:val="0095288D"/>
    <w:rsid w:val="00954658"/>
    <w:rsid w:val="00956B2F"/>
    <w:rsid w:val="009577A1"/>
    <w:rsid w:val="00962003"/>
    <w:rsid w:val="009626D7"/>
    <w:rsid w:val="00964E22"/>
    <w:rsid w:val="0097114C"/>
    <w:rsid w:val="00973520"/>
    <w:rsid w:val="0098136C"/>
    <w:rsid w:val="00981B10"/>
    <w:rsid w:val="00982131"/>
    <w:rsid w:val="00982E9A"/>
    <w:rsid w:val="0098419B"/>
    <w:rsid w:val="009857AF"/>
    <w:rsid w:val="0098618E"/>
    <w:rsid w:val="009930F1"/>
    <w:rsid w:val="009941B5"/>
    <w:rsid w:val="009A281B"/>
    <w:rsid w:val="009A34B1"/>
    <w:rsid w:val="009A64B3"/>
    <w:rsid w:val="009A6E32"/>
    <w:rsid w:val="009A72F3"/>
    <w:rsid w:val="009B416C"/>
    <w:rsid w:val="009B6DEC"/>
    <w:rsid w:val="009B79B9"/>
    <w:rsid w:val="009B7B91"/>
    <w:rsid w:val="009C1ED5"/>
    <w:rsid w:val="009C6673"/>
    <w:rsid w:val="009C68E9"/>
    <w:rsid w:val="009D060D"/>
    <w:rsid w:val="009D24CA"/>
    <w:rsid w:val="009D60D6"/>
    <w:rsid w:val="009D6B44"/>
    <w:rsid w:val="009E0A8D"/>
    <w:rsid w:val="009E14B5"/>
    <w:rsid w:val="009E2133"/>
    <w:rsid w:val="009E2EAC"/>
    <w:rsid w:val="009E3528"/>
    <w:rsid w:val="009E4E4F"/>
    <w:rsid w:val="009E772C"/>
    <w:rsid w:val="009F22A4"/>
    <w:rsid w:val="009F6BC2"/>
    <w:rsid w:val="009F6CB1"/>
    <w:rsid w:val="00A038F8"/>
    <w:rsid w:val="00A0720D"/>
    <w:rsid w:val="00A074B5"/>
    <w:rsid w:val="00A10486"/>
    <w:rsid w:val="00A10BFB"/>
    <w:rsid w:val="00A1180D"/>
    <w:rsid w:val="00A1252A"/>
    <w:rsid w:val="00A13778"/>
    <w:rsid w:val="00A13CA5"/>
    <w:rsid w:val="00A14A58"/>
    <w:rsid w:val="00A150D8"/>
    <w:rsid w:val="00A15E6C"/>
    <w:rsid w:val="00A15F3A"/>
    <w:rsid w:val="00A1623F"/>
    <w:rsid w:val="00A21DE3"/>
    <w:rsid w:val="00A24315"/>
    <w:rsid w:val="00A25719"/>
    <w:rsid w:val="00A25EF8"/>
    <w:rsid w:val="00A3128C"/>
    <w:rsid w:val="00A36B38"/>
    <w:rsid w:val="00A37D21"/>
    <w:rsid w:val="00A42A55"/>
    <w:rsid w:val="00A44005"/>
    <w:rsid w:val="00A453BF"/>
    <w:rsid w:val="00A456C5"/>
    <w:rsid w:val="00A473DF"/>
    <w:rsid w:val="00A50DC0"/>
    <w:rsid w:val="00A513A7"/>
    <w:rsid w:val="00A53283"/>
    <w:rsid w:val="00A53ABF"/>
    <w:rsid w:val="00A5516F"/>
    <w:rsid w:val="00A55200"/>
    <w:rsid w:val="00A623B4"/>
    <w:rsid w:val="00A627AA"/>
    <w:rsid w:val="00A6612B"/>
    <w:rsid w:val="00A66347"/>
    <w:rsid w:val="00A71EF3"/>
    <w:rsid w:val="00A727B6"/>
    <w:rsid w:val="00A73167"/>
    <w:rsid w:val="00A77BEA"/>
    <w:rsid w:val="00A86006"/>
    <w:rsid w:val="00A86846"/>
    <w:rsid w:val="00A922D2"/>
    <w:rsid w:val="00A9719A"/>
    <w:rsid w:val="00A9B039"/>
    <w:rsid w:val="00AA012B"/>
    <w:rsid w:val="00AA129E"/>
    <w:rsid w:val="00AA1D39"/>
    <w:rsid w:val="00AA3001"/>
    <w:rsid w:val="00AA4F52"/>
    <w:rsid w:val="00AA6107"/>
    <w:rsid w:val="00AB0D9B"/>
    <w:rsid w:val="00AB185A"/>
    <w:rsid w:val="00AB19D3"/>
    <w:rsid w:val="00AB679B"/>
    <w:rsid w:val="00AC0E1A"/>
    <w:rsid w:val="00AC2634"/>
    <w:rsid w:val="00AC272C"/>
    <w:rsid w:val="00AC32C2"/>
    <w:rsid w:val="00AC33A3"/>
    <w:rsid w:val="00AC382D"/>
    <w:rsid w:val="00AD0E45"/>
    <w:rsid w:val="00AD2880"/>
    <w:rsid w:val="00AD37D1"/>
    <w:rsid w:val="00AE176C"/>
    <w:rsid w:val="00AE1CE2"/>
    <w:rsid w:val="00AE2B6F"/>
    <w:rsid w:val="00AE4B82"/>
    <w:rsid w:val="00AF53F6"/>
    <w:rsid w:val="00AF5C2B"/>
    <w:rsid w:val="00AF78AC"/>
    <w:rsid w:val="00B01920"/>
    <w:rsid w:val="00B0589C"/>
    <w:rsid w:val="00B06D03"/>
    <w:rsid w:val="00B06FA3"/>
    <w:rsid w:val="00B0BCE5"/>
    <w:rsid w:val="00B10201"/>
    <w:rsid w:val="00B125D6"/>
    <w:rsid w:val="00B22595"/>
    <w:rsid w:val="00B251E5"/>
    <w:rsid w:val="00B25FB7"/>
    <w:rsid w:val="00B2BA10"/>
    <w:rsid w:val="00B310B8"/>
    <w:rsid w:val="00B31F38"/>
    <w:rsid w:val="00B347F9"/>
    <w:rsid w:val="00B34EED"/>
    <w:rsid w:val="00B36C65"/>
    <w:rsid w:val="00B37E15"/>
    <w:rsid w:val="00B40019"/>
    <w:rsid w:val="00B415F8"/>
    <w:rsid w:val="00B42843"/>
    <w:rsid w:val="00B437D9"/>
    <w:rsid w:val="00B44CBC"/>
    <w:rsid w:val="00B47734"/>
    <w:rsid w:val="00B51080"/>
    <w:rsid w:val="00B54A30"/>
    <w:rsid w:val="00B54CC8"/>
    <w:rsid w:val="00B5638D"/>
    <w:rsid w:val="00B60175"/>
    <w:rsid w:val="00B61315"/>
    <w:rsid w:val="00B616EF"/>
    <w:rsid w:val="00B62532"/>
    <w:rsid w:val="00B63B7E"/>
    <w:rsid w:val="00B67AAC"/>
    <w:rsid w:val="00B6FDC4"/>
    <w:rsid w:val="00B74618"/>
    <w:rsid w:val="00B754B7"/>
    <w:rsid w:val="00B76516"/>
    <w:rsid w:val="00B7651A"/>
    <w:rsid w:val="00B86FA9"/>
    <w:rsid w:val="00B872B6"/>
    <w:rsid w:val="00B8730B"/>
    <w:rsid w:val="00B917A4"/>
    <w:rsid w:val="00B92995"/>
    <w:rsid w:val="00B93786"/>
    <w:rsid w:val="00B94DF6"/>
    <w:rsid w:val="00BA0845"/>
    <w:rsid w:val="00BA3723"/>
    <w:rsid w:val="00BA5DBA"/>
    <w:rsid w:val="00BB0EEE"/>
    <w:rsid w:val="00BB3007"/>
    <w:rsid w:val="00BB5F7A"/>
    <w:rsid w:val="00BC05B6"/>
    <w:rsid w:val="00BC75AF"/>
    <w:rsid w:val="00BD0D12"/>
    <w:rsid w:val="00BD3D0E"/>
    <w:rsid w:val="00BD4710"/>
    <w:rsid w:val="00BD5E90"/>
    <w:rsid w:val="00BE08A6"/>
    <w:rsid w:val="00BE5539"/>
    <w:rsid w:val="00BE5843"/>
    <w:rsid w:val="00BE5897"/>
    <w:rsid w:val="00BE5F11"/>
    <w:rsid w:val="00BE6C84"/>
    <w:rsid w:val="00BEA2BF"/>
    <w:rsid w:val="00BF4BB8"/>
    <w:rsid w:val="00BF4CE9"/>
    <w:rsid w:val="00BF56E4"/>
    <w:rsid w:val="00BF6CE4"/>
    <w:rsid w:val="00C03CDF"/>
    <w:rsid w:val="00C05D2B"/>
    <w:rsid w:val="00C12B81"/>
    <w:rsid w:val="00C1603B"/>
    <w:rsid w:val="00C17228"/>
    <w:rsid w:val="00C17A32"/>
    <w:rsid w:val="00C240B2"/>
    <w:rsid w:val="00C27A9A"/>
    <w:rsid w:val="00C33EB5"/>
    <w:rsid w:val="00C33FCE"/>
    <w:rsid w:val="00C40182"/>
    <w:rsid w:val="00C40DA7"/>
    <w:rsid w:val="00C423F2"/>
    <w:rsid w:val="00C4380A"/>
    <w:rsid w:val="00C46193"/>
    <w:rsid w:val="00C466CB"/>
    <w:rsid w:val="00C51595"/>
    <w:rsid w:val="00C5170C"/>
    <w:rsid w:val="00C524C1"/>
    <w:rsid w:val="00C528ED"/>
    <w:rsid w:val="00C52F79"/>
    <w:rsid w:val="00C53D4E"/>
    <w:rsid w:val="00C54A8C"/>
    <w:rsid w:val="00C54A8E"/>
    <w:rsid w:val="00C61BB9"/>
    <w:rsid w:val="00C628DB"/>
    <w:rsid w:val="00C6305C"/>
    <w:rsid w:val="00C64214"/>
    <w:rsid w:val="00C6542F"/>
    <w:rsid w:val="00C65A35"/>
    <w:rsid w:val="00C67B2E"/>
    <w:rsid w:val="00C71502"/>
    <w:rsid w:val="00C76D5C"/>
    <w:rsid w:val="00C8777E"/>
    <w:rsid w:val="00C87C56"/>
    <w:rsid w:val="00C952B3"/>
    <w:rsid w:val="00C962D7"/>
    <w:rsid w:val="00C9684E"/>
    <w:rsid w:val="00CA09F5"/>
    <w:rsid w:val="00CA1499"/>
    <w:rsid w:val="00CA3D80"/>
    <w:rsid w:val="00CA4FD6"/>
    <w:rsid w:val="00CA7C58"/>
    <w:rsid w:val="00CB165B"/>
    <w:rsid w:val="00CB331D"/>
    <w:rsid w:val="00CB3BA0"/>
    <w:rsid w:val="00CB5056"/>
    <w:rsid w:val="00CB5EA2"/>
    <w:rsid w:val="00CC10AC"/>
    <w:rsid w:val="00CC1953"/>
    <w:rsid w:val="00CC2F6D"/>
    <w:rsid w:val="00CC673A"/>
    <w:rsid w:val="00CD156A"/>
    <w:rsid w:val="00CD1836"/>
    <w:rsid w:val="00CD1D85"/>
    <w:rsid w:val="00CD2F10"/>
    <w:rsid w:val="00CE1479"/>
    <w:rsid w:val="00CE16D7"/>
    <w:rsid w:val="00CE4282"/>
    <w:rsid w:val="00CE4D8B"/>
    <w:rsid w:val="00CE56C5"/>
    <w:rsid w:val="00CF0295"/>
    <w:rsid w:val="00CF0BC6"/>
    <w:rsid w:val="00CF2239"/>
    <w:rsid w:val="00CF2E79"/>
    <w:rsid w:val="00CF42C2"/>
    <w:rsid w:val="00CF621A"/>
    <w:rsid w:val="00CF7D87"/>
    <w:rsid w:val="00D005DC"/>
    <w:rsid w:val="00D032F4"/>
    <w:rsid w:val="00D0593D"/>
    <w:rsid w:val="00D05955"/>
    <w:rsid w:val="00D112FE"/>
    <w:rsid w:val="00D11F40"/>
    <w:rsid w:val="00D13005"/>
    <w:rsid w:val="00D174B6"/>
    <w:rsid w:val="00D23A7A"/>
    <w:rsid w:val="00D267CA"/>
    <w:rsid w:val="00D268FB"/>
    <w:rsid w:val="00D27985"/>
    <w:rsid w:val="00D33477"/>
    <w:rsid w:val="00D34794"/>
    <w:rsid w:val="00D34EDB"/>
    <w:rsid w:val="00D35CEB"/>
    <w:rsid w:val="00D35EED"/>
    <w:rsid w:val="00D36017"/>
    <w:rsid w:val="00D37106"/>
    <w:rsid w:val="00D40066"/>
    <w:rsid w:val="00D40B0D"/>
    <w:rsid w:val="00D41015"/>
    <w:rsid w:val="00D4178C"/>
    <w:rsid w:val="00D42449"/>
    <w:rsid w:val="00D44D43"/>
    <w:rsid w:val="00D45069"/>
    <w:rsid w:val="00D457D7"/>
    <w:rsid w:val="00D471C3"/>
    <w:rsid w:val="00D47A79"/>
    <w:rsid w:val="00D50C20"/>
    <w:rsid w:val="00D51B44"/>
    <w:rsid w:val="00D52AFF"/>
    <w:rsid w:val="00D60343"/>
    <w:rsid w:val="00D61114"/>
    <w:rsid w:val="00D61B0D"/>
    <w:rsid w:val="00D64065"/>
    <w:rsid w:val="00D70306"/>
    <w:rsid w:val="00D72975"/>
    <w:rsid w:val="00D7426E"/>
    <w:rsid w:val="00D83438"/>
    <w:rsid w:val="00D85B73"/>
    <w:rsid w:val="00D86C27"/>
    <w:rsid w:val="00D8743F"/>
    <w:rsid w:val="00D948F8"/>
    <w:rsid w:val="00D95C6F"/>
    <w:rsid w:val="00D97609"/>
    <w:rsid w:val="00DA150E"/>
    <w:rsid w:val="00DA247C"/>
    <w:rsid w:val="00DA3136"/>
    <w:rsid w:val="00DA47BC"/>
    <w:rsid w:val="00DA4F68"/>
    <w:rsid w:val="00DB008C"/>
    <w:rsid w:val="00DB4571"/>
    <w:rsid w:val="00DB7623"/>
    <w:rsid w:val="00DB7ADD"/>
    <w:rsid w:val="00DB7EDC"/>
    <w:rsid w:val="00DC2C0D"/>
    <w:rsid w:val="00DC3842"/>
    <w:rsid w:val="00DD1098"/>
    <w:rsid w:val="00DD35BF"/>
    <w:rsid w:val="00DD3FFC"/>
    <w:rsid w:val="00DE0115"/>
    <w:rsid w:val="00DE26D6"/>
    <w:rsid w:val="00DE2D39"/>
    <w:rsid w:val="00DE7179"/>
    <w:rsid w:val="00DEAF52"/>
    <w:rsid w:val="00DF24B7"/>
    <w:rsid w:val="00DF5575"/>
    <w:rsid w:val="00DF5F68"/>
    <w:rsid w:val="00DF6DD1"/>
    <w:rsid w:val="00DF7700"/>
    <w:rsid w:val="00E005F1"/>
    <w:rsid w:val="00E00E26"/>
    <w:rsid w:val="00E0267D"/>
    <w:rsid w:val="00E043E7"/>
    <w:rsid w:val="00E0659B"/>
    <w:rsid w:val="00E06EFE"/>
    <w:rsid w:val="00E11E67"/>
    <w:rsid w:val="00E16E9F"/>
    <w:rsid w:val="00E2078D"/>
    <w:rsid w:val="00E226AD"/>
    <w:rsid w:val="00E2497C"/>
    <w:rsid w:val="00E25685"/>
    <w:rsid w:val="00E256FA"/>
    <w:rsid w:val="00E26919"/>
    <w:rsid w:val="00E31603"/>
    <w:rsid w:val="00E32716"/>
    <w:rsid w:val="00E36C53"/>
    <w:rsid w:val="00E402F3"/>
    <w:rsid w:val="00E46006"/>
    <w:rsid w:val="00E467CC"/>
    <w:rsid w:val="00E479DF"/>
    <w:rsid w:val="00E47A95"/>
    <w:rsid w:val="00E53338"/>
    <w:rsid w:val="00E54E6B"/>
    <w:rsid w:val="00E562C5"/>
    <w:rsid w:val="00E60E0E"/>
    <w:rsid w:val="00E652F0"/>
    <w:rsid w:val="00E672A4"/>
    <w:rsid w:val="00E67678"/>
    <w:rsid w:val="00E678D1"/>
    <w:rsid w:val="00E729C9"/>
    <w:rsid w:val="00E74685"/>
    <w:rsid w:val="00E75608"/>
    <w:rsid w:val="00E7641C"/>
    <w:rsid w:val="00E82CB0"/>
    <w:rsid w:val="00E84DA6"/>
    <w:rsid w:val="00E85A5F"/>
    <w:rsid w:val="00E91B21"/>
    <w:rsid w:val="00E91B49"/>
    <w:rsid w:val="00E95C5A"/>
    <w:rsid w:val="00E968A7"/>
    <w:rsid w:val="00E97BA4"/>
    <w:rsid w:val="00EA0C9C"/>
    <w:rsid w:val="00EA1E45"/>
    <w:rsid w:val="00EA3103"/>
    <w:rsid w:val="00EA41E8"/>
    <w:rsid w:val="00EA4C97"/>
    <w:rsid w:val="00EA7384"/>
    <w:rsid w:val="00EAB7AA"/>
    <w:rsid w:val="00EB0793"/>
    <w:rsid w:val="00EB08EF"/>
    <w:rsid w:val="00EB29CF"/>
    <w:rsid w:val="00EB467B"/>
    <w:rsid w:val="00EB55E3"/>
    <w:rsid w:val="00EB5D76"/>
    <w:rsid w:val="00EB6E5A"/>
    <w:rsid w:val="00EB7BB1"/>
    <w:rsid w:val="00EC2A54"/>
    <w:rsid w:val="00EC4CD8"/>
    <w:rsid w:val="00ED7A88"/>
    <w:rsid w:val="00EE6728"/>
    <w:rsid w:val="00EE6F4E"/>
    <w:rsid w:val="00EE71D6"/>
    <w:rsid w:val="00EF14C3"/>
    <w:rsid w:val="00EF1BE1"/>
    <w:rsid w:val="00EF4174"/>
    <w:rsid w:val="00EF68BD"/>
    <w:rsid w:val="00F01095"/>
    <w:rsid w:val="00F01636"/>
    <w:rsid w:val="00F04245"/>
    <w:rsid w:val="00F044D9"/>
    <w:rsid w:val="00F10CC2"/>
    <w:rsid w:val="00F13EFE"/>
    <w:rsid w:val="00F14012"/>
    <w:rsid w:val="00F15A59"/>
    <w:rsid w:val="00F1774E"/>
    <w:rsid w:val="00F17B11"/>
    <w:rsid w:val="00F2052B"/>
    <w:rsid w:val="00F21065"/>
    <w:rsid w:val="00F23AFE"/>
    <w:rsid w:val="00F2480C"/>
    <w:rsid w:val="00F26515"/>
    <w:rsid w:val="00F30130"/>
    <w:rsid w:val="00F32103"/>
    <w:rsid w:val="00F32919"/>
    <w:rsid w:val="00F32C9E"/>
    <w:rsid w:val="00F3305E"/>
    <w:rsid w:val="00F33FF2"/>
    <w:rsid w:val="00F3776F"/>
    <w:rsid w:val="00F377D9"/>
    <w:rsid w:val="00F42D81"/>
    <w:rsid w:val="00F43125"/>
    <w:rsid w:val="00F4498D"/>
    <w:rsid w:val="00F51A00"/>
    <w:rsid w:val="00F52B00"/>
    <w:rsid w:val="00F5306C"/>
    <w:rsid w:val="00F5336B"/>
    <w:rsid w:val="00F54AC1"/>
    <w:rsid w:val="00F56BE8"/>
    <w:rsid w:val="00F6040A"/>
    <w:rsid w:val="00F65630"/>
    <w:rsid w:val="00F663E2"/>
    <w:rsid w:val="00F67464"/>
    <w:rsid w:val="00F678E3"/>
    <w:rsid w:val="00F710B2"/>
    <w:rsid w:val="00F7145D"/>
    <w:rsid w:val="00F72385"/>
    <w:rsid w:val="00F737BB"/>
    <w:rsid w:val="00F74A15"/>
    <w:rsid w:val="00F766E1"/>
    <w:rsid w:val="00F91603"/>
    <w:rsid w:val="00F936D6"/>
    <w:rsid w:val="00FA041B"/>
    <w:rsid w:val="00FA0E48"/>
    <w:rsid w:val="00FA0FF8"/>
    <w:rsid w:val="00FA1EA2"/>
    <w:rsid w:val="00FA64D5"/>
    <w:rsid w:val="00FB0401"/>
    <w:rsid w:val="00FB0EAA"/>
    <w:rsid w:val="00FB638C"/>
    <w:rsid w:val="00FC0487"/>
    <w:rsid w:val="00FC15E4"/>
    <w:rsid w:val="00FC2B3D"/>
    <w:rsid w:val="00FC456F"/>
    <w:rsid w:val="00FC5B43"/>
    <w:rsid w:val="00FD3036"/>
    <w:rsid w:val="00FD41A1"/>
    <w:rsid w:val="00FD6A8E"/>
    <w:rsid w:val="00FE203E"/>
    <w:rsid w:val="00FE496B"/>
    <w:rsid w:val="00FE5AE2"/>
    <w:rsid w:val="00FF0C18"/>
    <w:rsid w:val="00FF5EA9"/>
    <w:rsid w:val="00FF5F0C"/>
    <w:rsid w:val="00FF6175"/>
    <w:rsid w:val="00FF7B38"/>
    <w:rsid w:val="011C80C0"/>
    <w:rsid w:val="0139716D"/>
    <w:rsid w:val="013B2974"/>
    <w:rsid w:val="01867C51"/>
    <w:rsid w:val="018E03E0"/>
    <w:rsid w:val="01B20369"/>
    <w:rsid w:val="021349D5"/>
    <w:rsid w:val="02147C2C"/>
    <w:rsid w:val="0253A11C"/>
    <w:rsid w:val="0255F308"/>
    <w:rsid w:val="026FA38F"/>
    <w:rsid w:val="027358B9"/>
    <w:rsid w:val="027AC671"/>
    <w:rsid w:val="02857882"/>
    <w:rsid w:val="02939054"/>
    <w:rsid w:val="029847B6"/>
    <w:rsid w:val="02A01DDD"/>
    <w:rsid w:val="02AABD7F"/>
    <w:rsid w:val="02B5D2F7"/>
    <w:rsid w:val="02D9F515"/>
    <w:rsid w:val="02E998E5"/>
    <w:rsid w:val="02EC56ED"/>
    <w:rsid w:val="03059C92"/>
    <w:rsid w:val="03502FA5"/>
    <w:rsid w:val="035C52CC"/>
    <w:rsid w:val="036FA347"/>
    <w:rsid w:val="036FFD5E"/>
    <w:rsid w:val="03811834"/>
    <w:rsid w:val="03926E31"/>
    <w:rsid w:val="03936FD4"/>
    <w:rsid w:val="03CDF460"/>
    <w:rsid w:val="03E1A9FC"/>
    <w:rsid w:val="03ED21A6"/>
    <w:rsid w:val="03F61E36"/>
    <w:rsid w:val="04117442"/>
    <w:rsid w:val="0423AF83"/>
    <w:rsid w:val="043C7272"/>
    <w:rsid w:val="043EF123"/>
    <w:rsid w:val="0446ACED"/>
    <w:rsid w:val="04704259"/>
    <w:rsid w:val="0482019F"/>
    <w:rsid w:val="04EC013F"/>
    <w:rsid w:val="050D0C8A"/>
    <w:rsid w:val="053BCA46"/>
    <w:rsid w:val="0543E18B"/>
    <w:rsid w:val="054ADAFB"/>
    <w:rsid w:val="056EF1A1"/>
    <w:rsid w:val="0571A697"/>
    <w:rsid w:val="05B1A7B1"/>
    <w:rsid w:val="05C336AC"/>
    <w:rsid w:val="05C7D5DD"/>
    <w:rsid w:val="05CEC1B0"/>
    <w:rsid w:val="05F43A8E"/>
    <w:rsid w:val="06126D05"/>
    <w:rsid w:val="06498502"/>
    <w:rsid w:val="06548216"/>
    <w:rsid w:val="0656A8B9"/>
    <w:rsid w:val="0656CF5F"/>
    <w:rsid w:val="065CB41D"/>
    <w:rsid w:val="0668E320"/>
    <w:rsid w:val="0673E6B5"/>
    <w:rsid w:val="06869ED2"/>
    <w:rsid w:val="069230B1"/>
    <w:rsid w:val="06E02BD0"/>
    <w:rsid w:val="07229BE4"/>
    <w:rsid w:val="07434DBA"/>
    <w:rsid w:val="074EFB13"/>
    <w:rsid w:val="079933DE"/>
    <w:rsid w:val="07A201FB"/>
    <w:rsid w:val="07B042B8"/>
    <w:rsid w:val="07B9CEE9"/>
    <w:rsid w:val="07D998EF"/>
    <w:rsid w:val="07F1B6B2"/>
    <w:rsid w:val="080C0639"/>
    <w:rsid w:val="081DEC66"/>
    <w:rsid w:val="0861E489"/>
    <w:rsid w:val="08671D3F"/>
    <w:rsid w:val="08B3746C"/>
    <w:rsid w:val="08BF15C6"/>
    <w:rsid w:val="08E4573E"/>
    <w:rsid w:val="08F5D279"/>
    <w:rsid w:val="08FBB737"/>
    <w:rsid w:val="08FC8A07"/>
    <w:rsid w:val="09006440"/>
    <w:rsid w:val="091FEA08"/>
    <w:rsid w:val="0924E313"/>
    <w:rsid w:val="0925602F"/>
    <w:rsid w:val="0929FD35"/>
    <w:rsid w:val="0975F55A"/>
    <w:rsid w:val="097EBDF9"/>
    <w:rsid w:val="097F0D51"/>
    <w:rsid w:val="098522E0"/>
    <w:rsid w:val="098A7C35"/>
    <w:rsid w:val="09D0F556"/>
    <w:rsid w:val="09D39944"/>
    <w:rsid w:val="09F73D21"/>
    <w:rsid w:val="0A05DC07"/>
    <w:rsid w:val="0A1DFEBE"/>
    <w:rsid w:val="0A5A007C"/>
    <w:rsid w:val="0A6D2A6F"/>
    <w:rsid w:val="0A794CAA"/>
    <w:rsid w:val="0A88785D"/>
    <w:rsid w:val="0AA1D674"/>
    <w:rsid w:val="0AC63CD4"/>
    <w:rsid w:val="0ADF3034"/>
    <w:rsid w:val="0AE713AE"/>
    <w:rsid w:val="0AF171EC"/>
    <w:rsid w:val="0B0CE3AC"/>
    <w:rsid w:val="0B0D5E43"/>
    <w:rsid w:val="0B0E8955"/>
    <w:rsid w:val="0B144AA4"/>
    <w:rsid w:val="0B191FA3"/>
    <w:rsid w:val="0B314529"/>
    <w:rsid w:val="0B438244"/>
    <w:rsid w:val="0B477B32"/>
    <w:rsid w:val="0B487CE3"/>
    <w:rsid w:val="0B4A9358"/>
    <w:rsid w:val="0B66B8D8"/>
    <w:rsid w:val="0B6B0EF3"/>
    <w:rsid w:val="0B6C8176"/>
    <w:rsid w:val="0B912138"/>
    <w:rsid w:val="0B943BE8"/>
    <w:rsid w:val="0BC789D1"/>
    <w:rsid w:val="0BD32ABB"/>
    <w:rsid w:val="0BE49705"/>
    <w:rsid w:val="0BEC1259"/>
    <w:rsid w:val="0BED1B15"/>
    <w:rsid w:val="0BF2CC1C"/>
    <w:rsid w:val="0C0B42BE"/>
    <w:rsid w:val="0C2445B7"/>
    <w:rsid w:val="0C3AA8DE"/>
    <w:rsid w:val="0C44494D"/>
    <w:rsid w:val="0C4C90FF"/>
    <w:rsid w:val="0CB750B4"/>
    <w:rsid w:val="0CDD3E12"/>
    <w:rsid w:val="0CEBA14E"/>
    <w:rsid w:val="0D29EEAB"/>
    <w:rsid w:val="0D329751"/>
    <w:rsid w:val="0D5E39D0"/>
    <w:rsid w:val="0D76F758"/>
    <w:rsid w:val="0DAE1FFB"/>
    <w:rsid w:val="0DE154E3"/>
    <w:rsid w:val="0DEBB311"/>
    <w:rsid w:val="0DF04486"/>
    <w:rsid w:val="0E0F1A18"/>
    <w:rsid w:val="0E17C504"/>
    <w:rsid w:val="0E28C052"/>
    <w:rsid w:val="0E40CF94"/>
    <w:rsid w:val="0E433569"/>
    <w:rsid w:val="0E4B8ED9"/>
    <w:rsid w:val="0E4BB448"/>
    <w:rsid w:val="0E4ED2E3"/>
    <w:rsid w:val="0E522FD1"/>
    <w:rsid w:val="0E5A5579"/>
    <w:rsid w:val="0E7235DC"/>
    <w:rsid w:val="0E8E7557"/>
    <w:rsid w:val="0E9F455C"/>
    <w:rsid w:val="0EA5ED1A"/>
    <w:rsid w:val="0EC7DEE9"/>
    <w:rsid w:val="0ECEC32F"/>
    <w:rsid w:val="0EEB0FF3"/>
    <w:rsid w:val="0EF96CEB"/>
    <w:rsid w:val="0F133956"/>
    <w:rsid w:val="0F35F8C3"/>
    <w:rsid w:val="0F380057"/>
    <w:rsid w:val="0F3F5D24"/>
    <w:rsid w:val="0F455485"/>
    <w:rsid w:val="0F6FA1A8"/>
    <w:rsid w:val="0F7EF4F3"/>
    <w:rsid w:val="0FD63745"/>
    <w:rsid w:val="0FDF15C5"/>
    <w:rsid w:val="0FE0341F"/>
    <w:rsid w:val="0FE7BE4A"/>
    <w:rsid w:val="10144D0C"/>
    <w:rsid w:val="103EE36C"/>
    <w:rsid w:val="1054D947"/>
    <w:rsid w:val="105E5D3A"/>
    <w:rsid w:val="1069CBED"/>
    <w:rsid w:val="108040E0"/>
    <w:rsid w:val="1087B6FB"/>
    <w:rsid w:val="109935AE"/>
    <w:rsid w:val="10BE97E5"/>
    <w:rsid w:val="10BEB042"/>
    <w:rsid w:val="10C9F08E"/>
    <w:rsid w:val="10D4696E"/>
    <w:rsid w:val="10D50B45"/>
    <w:rsid w:val="1106983B"/>
    <w:rsid w:val="110F37C0"/>
    <w:rsid w:val="11193A18"/>
    <w:rsid w:val="115C0A2C"/>
    <w:rsid w:val="1166B927"/>
    <w:rsid w:val="11699E78"/>
    <w:rsid w:val="119403D7"/>
    <w:rsid w:val="119FD6AF"/>
    <w:rsid w:val="11A90FA2"/>
    <w:rsid w:val="11A923F3"/>
    <w:rsid w:val="11D50C89"/>
    <w:rsid w:val="11DDB425"/>
    <w:rsid w:val="120894BB"/>
    <w:rsid w:val="12136AE6"/>
    <w:rsid w:val="12146CC0"/>
    <w:rsid w:val="1220EB0B"/>
    <w:rsid w:val="1228A5E8"/>
    <w:rsid w:val="1251F7D4"/>
    <w:rsid w:val="1281DD2E"/>
    <w:rsid w:val="128AD74E"/>
    <w:rsid w:val="128CE810"/>
    <w:rsid w:val="129065ED"/>
    <w:rsid w:val="12FB09DD"/>
    <w:rsid w:val="130BBCF3"/>
    <w:rsid w:val="1319CB62"/>
    <w:rsid w:val="132582AA"/>
    <w:rsid w:val="132AA1F0"/>
    <w:rsid w:val="13ABA6E2"/>
    <w:rsid w:val="13B16312"/>
    <w:rsid w:val="13BE6B30"/>
    <w:rsid w:val="13CBEF33"/>
    <w:rsid w:val="13CCF3FB"/>
    <w:rsid w:val="13D031D3"/>
    <w:rsid w:val="13EB679A"/>
    <w:rsid w:val="13EC4E9B"/>
    <w:rsid w:val="141778E8"/>
    <w:rsid w:val="142B5DA0"/>
    <w:rsid w:val="14769A49"/>
    <w:rsid w:val="148AD622"/>
    <w:rsid w:val="1495387B"/>
    <w:rsid w:val="149CD5C1"/>
    <w:rsid w:val="14E15CCE"/>
    <w:rsid w:val="15050DA6"/>
    <w:rsid w:val="1521FB80"/>
    <w:rsid w:val="15241963"/>
    <w:rsid w:val="155A7651"/>
    <w:rsid w:val="1562A97E"/>
    <w:rsid w:val="15665A64"/>
    <w:rsid w:val="15A978E2"/>
    <w:rsid w:val="15B17151"/>
    <w:rsid w:val="15D98C57"/>
    <w:rsid w:val="15DBD3CC"/>
    <w:rsid w:val="15F20041"/>
    <w:rsid w:val="15F3656F"/>
    <w:rsid w:val="15F740D7"/>
    <w:rsid w:val="15FDC466"/>
    <w:rsid w:val="163F1808"/>
    <w:rsid w:val="1643D82E"/>
    <w:rsid w:val="164B00A7"/>
    <w:rsid w:val="164D43B7"/>
    <w:rsid w:val="166E28F2"/>
    <w:rsid w:val="166E4444"/>
    <w:rsid w:val="167BA776"/>
    <w:rsid w:val="1686312E"/>
    <w:rsid w:val="16931C91"/>
    <w:rsid w:val="16B64E70"/>
    <w:rsid w:val="16B7606D"/>
    <w:rsid w:val="16C79FA5"/>
    <w:rsid w:val="16EF9EAB"/>
    <w:rsid w:val="172920EC"/>
    <w:rsid w:val="172FF35A"/>
    <w:rsid w:val="17345AA8"/>
    <w:rsid w:val="173650E9"/>
    <w:rsid w:val="17398418"/>
    <w:rsid w:val="174D2795"/>
    <w:rsid w:val="176A5D6C"/>
    <w:rsid w:val="17A63110"/>
    <w:rsid w:val="17DD4CFE"/>
    <w:rsid w:val="17F12962"/>
    <w:rsid w:val="17FC1DA2"/>
    <w:rsid w:val="1834AF9F"/>
    <w:rsid w:val="18408ACE"/>
    <w:rsid w:val="18AC0A54"/>
    <w:rsid w:val="18E9AEF7"/>
    <w:rsid w:val="190FBA1E"/>
    <w:rsid w:val="191712E7"/>
    <w:rsid w:val="194243AB"/>
    <w:rsid w:val="19634D15"/>
    <w:rsid w:val="19656A8A"/>
    <w:rsid w:val="197D000D"/>
    <w:rsid w:val="1996E110"/>
    <w:rsid w:val="199934BC"/>
    <w:rsid w:val="19C64FB2"/>
    <w:rsid w:val="19CB8B86"/>
    <w:rsid w:val="19D635FC"/>
    <w:rsid w:val="19F52E34"/>
    <w:rsid w:val="1A0384CD"/>
    <w:rsid w:val="1A4B2FA8"/>
    <w:rsid w:val="1A4FD4A0"/>
    <w:rsid w:val="1A59C984"/>
    <w:rsid w:val="1A5D188E"/>
    <w:rsid w:val="1A922FC3"/>
    <w:rsid w:val="1AA3375C"/>
    <w:rsid w:val="1AA91FAC"/>
    <w:rsid w:val="1AA94305"/>
    <w:rsid w:val="1AAA350C"/>
    <w:rsid w:val="1ABA11CF"/>
    <w:rsid w:val="1ABF86BA"/>
    <w:rsid w:val="1AD31EE0"/>
    <w:rsid w:val="1AF797D8"/>
    <w:rsid w:val="1B0084D1"/>
    <w:rsid w:val="1B0A911D"/>
    <w:rsid w:val="1B42A524"/>
    <w:rsid w:val="1B4FFFB9"/>
    <w:rsid w:val="1B63AA7E"/>
    <w:rsid w:val="1BCFBFDB"/>
    <w:rsid w:val="1BF4F0C8"/>
    <w:rsid w:val="1C1A22EB"/>
    <w:rsid w:val="1C2AFE15"/>
    <w:rsid w:val="1C40410B"/>
    <w:rsid w:val="1C78881E"/>
    <w:rsid w:val="1C8D0D77"/>
    <w:rsid w:val="1C8EC97B"/>
    <w:rsid w:val="1CC11124"/>
    <w:rsid w:val="1CCCD61F"/>
    <w:rsid w:val="1CCDB898"/>
    <w:rsid w:val="1CD74AE7"/>
    <w:rsid w:val="1CDAF3FA"/>
    <w:rsid w:val="1CEBBF32"/>
    <w:rsid w:val="1D1B8CF3"/>
    <w:rsid w:val="1D272320"/>
    <w:rsid w:val="1D29DEF7"/>
    <w:rsid w:val="1D31D3AF"/>
    <w:rsid w:val="1D425C07"/>
    <w:rsid w:val="1D44D3D4"/>
    <w:rsid w:val="1D678ABD"/>
    <w:rsid w:val="1E02F723"/>
    <w:rsid w:val="1E115F5B"/>
    <w:rsid w:val="1E2426C9"/>
    <w:rsid w:val="1E24B75E"/>
    <w:rsid w:val="1E3620BB"/>
    <w:rsid w:val="1E4E4D69"/>
    <w:rsid w:val="1E4FFF0A"/>
    <w:rsid w:val="1E7861BF"/>
    <w:rsid w:val="1E7C0B72"/>
    <w:rsid w:val="1E83D3AB"/>
    <w:rsid w:val="1E8D82C0"/>
    <w:rsid w:val="1E987A88"/>
    <w:rsid w:val="1E991165"/>
    <w:rsid w:val="1EACA505"/>
    <w:rsid w:val="1EB39694"/>
    <w:rsid w:val="1ED77A3F"/>
    <w:rsid w:val="1EE92461"/>
    <w:rsid w:val="1EEE90F6"/>
    <w:rsid w:val="1EFDFBF1"/>
    <w:rsid w:val="1F0EB000"/>
    <w:rsid w:val="1F0FCE01"/>
    <w:rsid w:val="1F1E5A35"/>
    <w:rsid w:val="1F22A7A7"/>
    <w:rsid w:val="1F344C0A"/>
    <w:rsid w:val="1F3C54E2"/>
    <w:rsid w:val="1F48ABDA"/>
    <w:rsid w:val="1F66AA74"/>
    <w:rsid w:val="1F95400A"/>
    <w:rsid w:val="1F9BB283"/>
    <w:rsid w:val="1FA01097"/>
    <w:rsid w:val="1FAD9FF9"/>
    <w:rsid w:val="1FC986F3"/>
    <w:rsid w:val="1FCD9F65"/>
    <w:rsid w:val="1FFB2E51"/>
    <w:rsid w:val="200CD158"/>
    <w:rsid w:val="201F3967"/>
    <w:rsid w:val="203F5E4A"/>
    <w:rsid w:val="204F151C"/>
    <w:rsid w:val="20C37E29"/>
    <w:rsid w:val="20ECB77F"/>
    <w:rsid w:val="21321BA3"/>
    <w:rsid w:val="2143CF6E"/>
    <w:rsid w:val="21677FA6"/>
    <w:rsid w:val="218C2D40"/>
    <w:rsid w:val="219C4161"/>
    <w:rsid w:val="21B66F24"/>
    <w:rsid w:val="21BCD090"/>
    <w:rsid w:val="21C652B3"/>
    <w:rsid w:val="21EB2585"/>
    <w:rsid w:val="21FCC27B"/>
    <w:rsid w:val="22292524"/>
    <w:rsid w:val="222FAF2A"/>
    <w:rsid w:val="2231A5F4"/>
    <w:rsid w:val="223AE37D"/>
    <w:rsid w:val="223AE5F2"/>
    <w:rsid w:val="2245F045"/>
    <w:rsid w:val="228F60E5"/>
    <w:rsid w:val="22A4E751"/>
    <w:rsid w:val="22AE6042"/>
    <w:rsid w:val="22B2F79D"/>
    <w:rsid w:val="22C01138"/>
    <w:rsid w:val="22D5B3EE"/>
    <w:rsid w:val="22D653AD"/>
    <w:rsid w:val="22FA5543"/>
    <w:rsid w:val="23014186"/>
    <w:rsid w:val="2326F676"/>
    <w:rsid w:val="23463211"/>
    <w:rsid w:val="234814F0"/>
    <w:rsid w:val="23658B22"/>
    <w:rsid w:val="23780375"/>
    <w:rsid w:val="2396DB77"/>
    <w:rsid w:val="23BAEE5A"/>
    <w:rsid w:val="23BD30FB"/>
    <w:rsid w:val="23C809FF"/>
    <w:rsid w:val="23CC4E0D"/>
    <w:rsid w:val="23F82635"/>
    <w:rsid w:val="23FCC1D8"/>
    <w:rsid w:val="23FFD626"/>
    <w:rsid w:val="243320C9"/>
    <w:rsid w:val="2439CA75"/>
    <w:rsid w:val="243FDDE3"/>
    <w:rsid w:val="24908555"/>
    <w:rsid w:val="2491547D"/>
    <w:rsid w:val="249FB7AC"/>
    <w:rsid w:val="24A068EF"/>
    <w:rsid w:val="24F8D4D4"/>
    <w:rsid w:val="250E703A"/>
    <w:rsid w:val="25163BDA"/>
    <w:rsid w:val="25193ED8"/>
    <w:rsid w:val="2537A2FA"/>
    <w:rsid w:val="254DC493"/>
    <w:rsid w:val="255B407B"/>
    <w:rsid w:val="256F6596"/>
    <w:rsid w:val="25845126"/>
    <w:rsid w:val="258E1A5E"/>
    <w:rsid w:val="259DAA4F"/>
    <w:rsid w:val="25CB2223"/>
    <w:rsid w:val="25D50826"/>
    <w:rsid w:val="261923B5"/>
    <w:rsid w:val="2646A307"/>
    <w:rsid w:val="26556B7A"/>
    <w:rsid w:val="265AE4B4"/>
    <w:rsid w:val="266CF075"/>
    <w:rsid w:val="26746807"/>
    <w:rsid w:val="269D0156"/>
    <w:rsid w:val="26A2CCB4"/>
    <w:rsid w:val="26B110A0"/>
    <w:rsid w:val="26C8C4A1"/>
    <w:rsid w:val="26CDDCF8"/>
    <w:rsid w:val="26E18402"/>
    <w:rsid w:val="26E3E020"/>
    <w:rsid w:val="26E4FC47"/>
    <w:rsid w:val="26E56CB6"/>
    <w:rsid w:val="26F5167B"/>
    <w:rsid w:val="270F698A"/>
    <w:rsid w:val="2728D36E"/>
    <w:rsid w:val="275677C8"/>
    <w:rsid w:val="2774BFED"/>
    <w:rsid w:val="277902EE"/>
    <w:rsid w:val="277CBAA6"/>
    <w:rsid w:val="27A59AAC"/>
    <w:rsid w:val="27B49EFC"/>
    <w:rsid w:val="27C315A8"/>
    <w:rsid w:val="27FA6A81"/>
    <w:rsid w:val="2800A64D"/>
    <w:rsid w:val="284CC1F3"/>
    <w:rsid w:val="2868BC76"/>
    <w:rsid w:val="2884C552"/>
    <w:rsid w:val="289210CE"/>
    <w:rsid w:val="289EBC9D"/>
    <w:rsid w:val="28A9F6ED"/>
    <w:rsid w:val="28B196FC"/>
    <w:rsid w:val="28B754B7"/>
    <w:rsid w:val="28BD6D3F"/>
    <w:rsid w:val="28BF454F"/>
    <w:rsid w:val="28D572F5"/>
    <w:rsid w:val="28E0E4A6"/>
    <w:rsid w:val="28EA7D99"/>
    <w:rsid w:val="28F4CDFA"/>
    <w:rsid w:val="290F7DA0"/>
    <w:rsid w:val="2935513A"/>
    <w:rsid w:val="2962F01D"/>
    <w:rsid w:val="298DEFCE"/>
    <w:rsid w:val="299BE933"/>
    <w:rsid w:val="29E47862"/>
    <w:rsid w:val="29F46FFF"/>
    <w:rsid w:val="29FD2C5D"/>
    <w:rsid w:val="2A0A2194"/>
    <w:rsid w:val="2A0B0B17"/>
    <w:rsid w:val="2A12D25F"/>
    <w:rsid w:val="2A242A4E"/>
    <w:rsid w:val="2A2DEB75"/>
    <w:rsid w:val="2A6506B5"/>
    <w:rsid w:val="2A746230"/>
    <w:rsid w:val="2A91DF99"/>
    <w:rsid w:val="2A95AEF9"/>
    <w:rsid w:val="2A95F57F"/>
    <w:rsid w:val="2AA38033"/>
    <w:rsid w:val="2AB26D36"/>
    <w:rsid w:val="2AB71152"/>
    <w:rsid w:val="2ABC4CA5"/>
    <w:rsid w:val="2ACAB2D2"/>
    <w:rsid w:val="2AEF466A"/>
    <w:rsid w:val="2AF31753"/>
    <w:rsid w:val="2B003632"/>
    <w:rsid w:val="2B1738A3"/>
    <w:rsid w:val="2B1C8FF3"/>
    <w:rsid w:val="2B29E788"/>
    <w:rsid w:val="2B2E49E2"/>
    <w:rsid w:val="2B313DCA"/>
    <w:rsid w:val="2B4150F5"/>
    <w:rsid w:val="2B436B37"/>
    <w:rsid w:val="2B50EC32"/>
    <w:rsid w:val="2B54E552"/>
    <w:rsid w:val="2B617773"/>
    <w:rsid w:val="2B6894EA"/>
    <w:rsid w:val="2B92ACD5"/>
    <w:rsid w:val="2BB1E596"/>
    <w:rsid w:val="2BC100C0"/>
    <w:rsid w:val="2BC360A5"/>
    <w:rsid w:val="2BFA80B3"/>
    <w:rsid w:val="2C507648"/>
    <w:rsid w:val="2C57B63B"/>
    <w:rsid w:val="2C6C815F"/>
    <w:rsid w:val="2C7B9119"/>
    <w:rsid w:val="2C8D5EA3"/>
    <w:rsid w:val="2CC6D843"/>
    <w:rsid w:val="2CD746BE"/>
    <w:rsid w:val="2CE49861"/>
    <w:rsid w:val="2CE5A669"/>
    <w:rsid w:val="2CF72DAA"/>
    <w:rsid w:val="2D1FBBFF"/>
    <w:rsid w:val="2D32BB48"/>
    <w:rsid w:val="2D69942B"/>
    <w:rsid w:val="2D708422"/>
    <w:rsid w:val="2D7FB744"/>
    <w:rsid w:val="2D939A7B"/>
    <w:rsid w:val="2D96A486"/>
    <w:rsid w:val="2DA85184"/>
    <w:rsid w:val="2DD91B53"/>
    <w:rsid w:val="2DE4C4B4"/>
    <w:rsid w:val="2DE68648"/>
    <w:rsid w:val="2E01EBFC"/>
    <w:rsid w:val="2E2C3124"/>
    <w:rsid w:val="2E378B8E"/>
    <w:rsid w:val="2E98B5A2"/>
    <w:rsid w:val="2E9D7E05"/>
    <w:rsid w:val="2EA04567"/>
    <w:rsid w:val="2EA0486B"/>
    <w:rsid w:val="2EABF723"/>
    <w:rsid w:val="2EB964E1"/>
    <w:rsid w:val="2EE5B052"/>
    <w:rsid w:val="2EE6615C"/>
    <w:rsid w:val="2EE7EDDE"/>
    <w:rsid w:val="2F0E4ED1"/>
    <w:rsid w:val="2F1170BE"/>
    <w:rsid w:val="2F141E4F"/>
    <w:rsid w:val="2F3B97E3"/>
    <w:rsid w:val="2F4F7434"/>
    <w:rsid w:val="2F52A72F"/>
    <w:rsid w:val="2F7362D8"/>
    <w:rsid w:val="2F9BBA04"/>
    <w:rsid w:val="2FA7A9C2"/>
    <w:rsid w:val="2FB466B0"/>
    <w:rsid w:val="3028608C"/>
    <w:rsid w:val="3045CE38"/>
    <w:rsid w:val="3053FCBF"/>
    <w:rsid w:val="30715ED4"/>
    <w:rsid w:val="307CBC7A"/>
    <w:rsid w:val="3081D693"/>
    <w:rsid w:val="30A144FE"/>
    <w:rsid w:val="30A58296"/>
    <w:rsid w:val="30B2E725"/>
    <w:rsid w:val="30C3BC26"/>
    <w:rsid w:val="30C7C853"/>
    <w:rsid w:val="30D65B58"/>
    <w:rsid w:val="31024F34"/>
    <w:rsid w:val="31162E67"/>
    <w:rsid w:val="3165355E"/>
    <w:rsid w:val="316F34CF"/>
    <w:rsid w:val="317BC462"/>
    <w:rsid w:val="318C75B6"/>
    <w:rsid w:val="3192672B"/>
    <w:rsid w:val="31A0687F"/>
    <w:rsid w:val="31A1E241"/>
    <w:rsid w:val="31DF5D44"/>
    <w:rsid w:val="31E4F6C2"/>
    <w:rsid w:val="322BE7B5"/>
    <w:rsid w:val="323239F8"/>
    <w:rsid w:val="325D03B7"/>
    <w:rsid w:val="3270A9B3"/>
    <w:rsid w:val="328E9937"/>
    <w:rsid w:val="32C6C269"/>
    <w:rsid w:val="32CE21A8"/>
    <w:rsid w:val="32F04ED7"/>
    <w:rsid w:val="33570C13"/>
    <w:rsid w:val="335ADF53"/>
    <w:rsid w:val="3360A33D"/>
    <w:rsid w:val="3361D5C0"/>
    <w:rsid w:val="3363E33D"/>
    <w:rsid w:val="336F8675"/>
    <w:rsid w:val="33A0C207"/>
    <w:rsid w:val="33A97610"/>
    <w:rsid w:val="33D377AF"/>
    <w:rsid w:val="33EEF073"/>
    <w:rsid w:val="33F3DC0E"/>
    <w:rsid w:val="33F68F25"/>
    <w:rsid w:val="33FD4E9F"/>
    <w:rsid w:val="3428B596"/>
    <w:rsid w:val="343A5DF6"/>
    <w:rsid w:val="345166EB"/>
    <w:rsid w:val="345481BE"/>
    <w:rsid w:val="346B7537"/>
    <w:rsid w:val="3473602A"/>
    <w:rsid w:val="3489B4FB"/>
    <w:rsid w:val="349D8BD0"/>
    <w:rsid w:val="34B426E0"/>
    <w:rsid w:val="34DDA756"/>
    <w:rsid w:val="34F41A4B"/>
    <w:rsid w:val="350E66E9"/>
    <w:rsid w:val="350FC3EA"/>
    <w:rsid w:val="351EB53E"/>
    <w:rsid w:val="3533FA70"/>
    <w:rsid w:val="35385948"/>
    <w:rsid w:val="35474A48"/>
    <w:rsid w:val="354EEACF"/>
    <w:rsid w:val="3554A9B0"/>
    <w:rsid w:val="356410AC"/>
    <w:rsid w:val="3581D516"/>
    <w:rsid w:val="35844248"/>
    <w:rsid w:val="35D175FA"/>
    <w:rsid w:val="35D9393E"/>
    <w:rsid w:val="35F35514"/>
    <w:rsid w:val="35FD4C10"/>
    <w:rsid w:val="3600116C"/>
    <w:rsid w:val="362AF9D0"/>
    <w:rsid w:val="36342F20"/>
    <w:rsid w:val="364634F8"/>
    <w:rsid w:val="36508722"/>
    <w:rsid w:val="3654F4D0"/>
    <w:rsid w:val="365EF4F2"/>
    <w:rsid w:val="36677DC0"/>
    <w:rsid w:val="368AC673"/>
    <w:rsid w:val="36F3290E"/>
    <w:rsid w:val="36FDD754"/>
    <w:rsid w:val="370BE439"/>
    <w:rsid w:val="370E243F"/>
    <w:rsid w:val="37315CEE"/>
    <w:rsid w:val="374141A1"/>
    <w:rsid w:val="3746FD13"/>
    <w:rsid w:val="3748F565"/>
    <w:rsid w:val="3765058F"/>
    <w:rsid w:val="377BD8AF"/>
    <w:rsid w:val="377CD58F"/>
    <w:rsid w:val="377DE0A9"/>
    <w:rsid w:val="3787B0D5"/>
    <w:rsid w:val="37AA9C7F"/>
    <w:rsid w:val="37B240F5"/>
    <w:rsid w:val="37C35A7D"/>
    <w:rsid w:val="37D965FD"/>
    <w:rsid w:val="380A42F2"/>
    <w:rsid w:val="380CB21B"/>
    <w:rsid w:val="3810D928"/>
    <w:rsid w:val="3843117B"/>
    <w:rsid w:val="38459646"/>
    <w:rsid w:val="385A3FBB"/>
    <w:rsid w:val="3861570A"/>
    <w:rsid w:val="3864A879"/>
    <w:rsid w:val="38B055B7"/>
    <w:rsid w:val="38B272C8"/>
    <w:rsid w:val="38BA39C4"/>
    <w:rsid w:val="38C49978"/>
    <w:rsid w:val="38D6A679"/>
    <w:rsid w:val="38DE08B1"/>
    <w:rsid w:val="39304A76"/>
    <w:rsid w:val="3936E5E8"/>
    <w:rsid w:val="3947476B"/>
    <w:rsid w:val="394B28F4"/>
    <w:rsid w:val="3969ECD2"/>
    <w:rsid w:val="39894062"/>
    <w:rsid w:val="398A8F81"/>
    <w:rsid w:val="3994054B"/>
    <w:rsid w:val="39AF8C64"/>
    <w:rsid w:val="39C27162"/>
    <w:rsid w:val="39C9029C"/>
    <w:rsid w:val="39CD4164"/>
    <w:rsid w:val="39E4406C"/>
    <w:rsid w:val="39EAB649"/>
    <w:rsid w:val="3A03B793"/>
    <w:rsid w:val="3A1471FB"/>
    <w:rsid w:val="3A165C1D"/>
    <w:rsid w:val="3A1A147B"/>
    <w:rsid w:val="3A2A2C04"/>
    <w:rsid w:val="3A2C92CC"/>
    <w:rsid w:val="3A51C3B5"/>
    <w:rsid w:val="3A5798F0"/>
    <w:rsid w:val="3A60AB8D"/>
    <w:rsid w:val="3A818253"/>
    <w:rsid w:val="3A95E8B2"/>
    <w:rsid w:val="3AAAFDBB"/>
    <w:rsid w:val="3ABCE7D4"/>
    <w:rsid w:val="3AE8FB91"/>
    <w:rsid w:val="3AEDD6BF"/>
    <w:rsid w:val="3AFA67F1"/>
    <w:rsid w:val="3B1C3F31"/>
    <w:rsid w:val="3B64211B"/>
    <w:rsid w:val="3B766CF3"/>
    <w:rsid w:val="3B772586"/>
    <w:rsid w:val="3B7B438B"/>
    <w:rsid w:val="3B858890"/>
    <w:rsid w:val="3BD6C72B"/>
    <w:rsid w:val="3BDD2AEC"/>
    <w:rsid w:val="3C05E998"/>
    <w:rsid w:val="3C0B5BA8"/>
    <w:rsid w:val="3C4A05D5"/>
    <w:rsid w:val="3C5D66BD"/>
    <w:rsid w:val="3C75636A"/>
    <w:rsid w:val="3C7908C1"/>
    <w:rsid w:val="3C7FCA3D"/>
    <w:rsid w:val="3C969C8B"/>
    <w:rsid w:val="3CA1178D"/>
    <w:rsid w:val="3CC6DD45"/>
    <w:rsid w:val="3CCA43DB"/>
    <w:rsid w:val="3CCF3AD2"/>
    <w:rsid w:val="3CD8CC4F"/>
    <w:rsid w:val="3CD949C7"/>
    <w:rsid w:val="3CEE747D"/>
    <w:rsid w:val="3CEF1B36"/>
    <w:rsid w:val="3D05887C"/>
    <w:rsid w:val="3D196834"/>
    <w:rsid w:val="3D35B58D"/>
    <w:rsid w:val="3D42BA45"/>
    <w:rsid w:val="3D5153A5"/>
    <w:rsid w:val="3D52E403"/>
    <w:rsid w:val="3D6B2FF3"/>
    <w:rsid w:val="3D9A1B78"/>
    <w:rsid w:val="3DA0C816"/>
    <w:rsid w:val="3DC43AC7"/>
    <w:rsid w:val="3DD75507"/>
    <w:rsid w:val="3DF2B3B2"/>
    <w:rsid w:val="3E0D356A"/>
    <w:rsid w:val="3E2811A9"/>
    <w:rsid w:val="3E34CAC4"/>
    <w:rsid w:val="3E874615"/>
    <w:rsid w:val="3E9F77C7"/>
    <w:rsid w:val="3EC09FE7"/>
    <w:rsid w:val="3EF609FE"/>
    <w:rsid w:val="3EFDFCB3"/>
    <w:rsid w:val="3F11B235"/>
    <w:rsid w:val="3F219E5A"/>
    <w:rsid w:val="3F2332D9"/>
    <w:rsid w:val="3F7F3FE9"/>
    <w:rsid w:val="3F7F9C32"/>
    <w:rsid w:val="3F86F0B3"/>
    <w:rsid w:val="3F954B14"/>
    <w:rsid w:val="3F9960D0"/>
    <w:rsid w:val="3FB43C4E"/>
    <w:rsid w:val="3FDE3C1B"/>
    <w:rsid w:val="3FFFC622"/>
    <w:rsid w:val="40137D2B"/>
    <w:rsid w:val="4016E9E6"/>
    <w:rsid w:val="4018B8DB"/>
    <w:rsid w:val="40326EFE"/>
    <w:rsid w:val="4034DF5D"/>
    <w:rsid w:val="404ED7AA"/>
    <w:rsid w:val="4061B5D7"/>
    <w:rsid w:val="40732DB3"/>
    <w:rsid w:val="409A6C85"/>
    <w:rsid w:val="409C9C82"/>
    <w:rsid w:val="40A6673D"/>
    <w:rsid w:val="40B2AF23"/>
    <w:rsid w:val="40C55005"/>
    <w:rsid w:val="40E04551"/>
    <w:rsid w:val="410F13D4"/>
    <w:rsid w:val="4113D9F9"/>
    <w:rsid w:val="416D8FE9"/>
    <w:rsid w:val="4180FDF7"/>
    <w:rsid w:val="41928DA7"/>
    <w:rsid w:val="41986199"/>
    <w:rsid w:val="41DA0BEA"/>
    <w:rsid w:val="41E7A55E"/>
    <w:rsid w:val="41E9A928"/>
    <w:rsid w:val="42074A31"/>
    <w:rsid w:val="42193C66"/>
    <w:rsid w:val="421CD02B"/>
    <w:rsid w:val="422235D9"/>
    <w:rsid w:val="425BD640"/>
    <w:rsid w:val="425E3E4D"/>
    <w:rsid w:val="42608D8C"/>
    <w:rsid w:val="426A5B94"/>
    <w:rsid w:val="428F25D4"/>
    <w:rsid w:val="42A0C05D"/>
    <w:rsid w:val="42B4AE3B"/>
    <w:rsid w:val="42B6AE1F"/>
    <w:rsid w:val="42C07BE2"/>
    <w:rsid w:val="42CF25E8"/>
    <w:rsid w:val="42ED1C96"/>
    <w:rsid w:val="42F6E928"/>
    <w:rsid w:val="42FA1D75"/>
    <w:rsid w:val="42FB817B"/>
    <w:rsid w:val="4309451D"/>
    <w:rsid w:val="4317B202"/>
    <w:rsid w:val="4350F08C"/>
    <w:rsid w:val="4376E765"/>
    <w:rsid w:val="43850513"/>
    <w:rsid w:val="438A1A23"/>
    <w:rsid w:val="439B9C5C"/>
    <w:rsid w:val="43A8567B"/>
    <w:rsid w:val="43B8ECEF"/>
    <w:rsid w:val="43C37A81"/>
    <w:rsid w:val="43DA6281"/>
    <w:rsid w:val="43E60461"/>
    <w:rsid w:val="44131114"/>
    <w:rsid w:val="44137B35"/>
    <w:rsid w:val="4430C1C1"/>
    <w:rsid w:val="443A1977"/>
    <w:rsid w:val="4449A8CE"/>
    <w:rsid w:val="444DD963"/>
    <w:rsid w:val="445F4409"/>
    <w:rsid w:val="4493C4AB"/>
    <w:rsid w:val="44CD5568"/>
    <w:rsid w:val="44CFC9B7"/>
    <w:rsid w:val="44EBAF64"/>
    <w:rsid w:val="45353314"/>
    <w:rsid w:val="454380DF"/>
    <w:rsid w:val="454B5893"/>
    <w:rsid w:val="4580D509"/>
    <w:rsid w:val="45CD5D0B"/>
    <w:rsid w:val="45D11171"/>
    <w:rsid w:val="45D1CDE7"/>
    <w:rsid w:val="45DADF15"/>
    <w:rsid w:val="45F86AA1"/>
    <w:rsid w:val="45FDE108"/>
    <w:rsid w:val="461A3BEC"/>
    <w:rsid w:val="461B97B9"/>
    <w:rsid w:val="464ADBDE"/>
    <w:rsid w:val="46566418"/>
    <w:rsid w:val="467C69ED"/>
    <w:rsid w:val="46A076A4"/>
    <w:rsid w:val="46B15F2D"/>
    <w:rsid w:val="46B55ADD"/>
    <w:rsid w:val="46BCB56D"/>
    <w:rsid w:val="473CFD61"/>
    <w:rsid w:val="47592214"/>
    <w:rsid w:val="4766506D"/>
    <w:rsid w:val="47684C4A"/>
    <w:rsid w:val="478FAC4C"/>
    <w:rsid w:val="47A6ED27"/>
    <w:rsid w:val="47AC71C8"/>
    <w:rsid w:val="47B72E02"/>
    <w:rsid w:val="47B86E04"/>
    <w:rsid w:val="47D0743B"/>
    <w:rsid w:val="47E24D2C"/>
    <w:rsid w:val="4802C241"/>
    <w:rsid w:val="48101EB7"/>
    <w:rsid w:val="482C2878"/>
    <w:rsid w:val="482FB207"/>
    <w:rsid w:val="4847ABA1"/>
    <w:rsid w:val="484A9839"/>
    <w:rsid w:val="485B7211"/>
    <w:rsid w:val="48871B04"/>
    <w:rsid w:val="489427C7"/>
    <w:rsid w:val="489F4F21"/>
    <w:rsid w:val="48B200C9"/>
    <w:rsid w:val="490F7E38"/>
    <w:rsid w:val="491C738C"/>
    <w:rsid w:val="49666B39"/>
    <w:rsid w:val="4991BF16"/>
    <w:rsid w:val="49A64018"/>
    <w:rsid w:val="49AE6DE2"/>
    <w:rsid w:val="49C4B2BB"/>
    <w:rsid w:val="4A05B50A"/>
    <w:rsid w:val="4A3888A3"/>
    <w:rsid w:val="4A3BCE84"/>
    <w:rsid w:val="4A4AD72C"/>
    <w:rsid w:val="4A8CBF09"/>
    <w:rsid w:val="4A94CD55"/>
    <w:rsid w:val="4AA962CB"/>
    <w:rsid w:val="4AD6240A"/>
    <w:rsid w:val="4AF09B66"/>
    <w:rsid w:val="4AF62AFC"/>
    <w:rsid w:val="4B07ED5D"/>
    <w:rsid w:val="4B1822B6"/>
    <w:rsid w:val="4B1E5FA5"/>
    <w:rsid w:val="4B272804"/>
    <w:rsid w:val="4B3989CC"/>
    <w:rsid w:val="4B3D3963"/>
    <w:rsid w:val="4B85EAEA"/>
    <w:rsid w:val="4B87436D"/>
    <w:rsid w:val="4BACC60A"/>
    <w:rsid w:val="4BB60863"/>
    <w:rsid w:val="4BBD9E12"/>
    <w:rsid w:val="4BC050D1"/>
    <w:rsid w:val="4BCE2E8B"/>
    <w:rsid w:val="4BD050D2"/>
    <w:rsid w:val="4BE344F0"/>
    <w:rsid w:val="4BE800C4"/>
    <w:rsid w:val="4BEBF2F4"/>
    <w:rsid w:val="4BF7F46A"/>
    <w:rsid w:val="4C0091C8"/>
    <w:rsid w:val="4C39E34E"/>
    <w:rsid w:val="4C5CA065"/>
    <w:rsid w:val="4C60D698"/>
    <w:rsid w:val="4C7BC0B9"/>
    <w:rsid w:val="4C7F2955"/>
    <w:rsid w:val="4CBE4525"/>
    <w:rsid w:val="4CCA6538"/>
    <w:rsid w:val="4CD0CADC"/>
    <w:rsid w:val="4D0FF4C3"/>
    <w:rsid w:val="4D338BF7"/>
    <w:rsid w:val="4D41FFA9"/>
    <w:rsid w:val="4D6DC5D9"/>
    <w:rsid w:val="4DA3143B"/>
    <w:rsid w:val="4DAC8512"/>
    <w:rsid w:val="4DD0857E"/>
    <w:rsid w:val="4DF1729E"/>
    <w:rsid w:val="4DF962D6"/>
    <w:rsid w:val="4E10EDB3"/>
    <w:rsid w:val="4E11EAC9"/>
    <w:rsid w:val="4E4C5565"/>
    <w:rsid w:val="4E5E1F30"/>
    <w:rsid w:val="4E60E6CC"/>
    <w:rsid w:val="4E611DD9"/>
    <w:rsid w:val="4E770043"/>
    <w:rsid w:val="4E7DB069"/>
    <w:rsid w:val="4EDF70E4"/>
    <w:rsid w:val="4F04DE16"/>
    <w:rsid w:val="4F19946F"/>
    <w:rsid w:val="4F394131"/>
    <w:rsid w:val="4F3B91F3"/>
    <w:rsid w:val="4F4E8A9D"/>
    <w:rsid w:val="4F7171ED"/>
    <w:rsid w:val="4F8AF68C"/>
    <w:rsid w:val="4FD351E8"/>
    <w:rsid w:val="5001DF52"/>
    <w:rsid w:val="5031EECF"/>
    <w:rsid w:val="50609390"/>
    <w:rsid w:val="506D3FFD"/>
    <w:rsid w:val="50779AEE"/>
    <w:rsid w:val="508AF944"/>
    <w:rsid w:val="5090DD0C"/>
    <w:rsid w:val="5096E4AA"/>
    <w:rsid w:val="50985275"/>
    <w:rsid w:val="50AC8D77"/>
    <w:rsid w:val="50B59913"/>
    <w:rsid w:val="50D48BDE"/>
    <w:rsid w:val="50E4DDD3"/>
    <w:rsid w:val="511703C9"/>
    <w:rsid w:val="512A8EED"/>
    <w:rsid w:val="5133BED8"/>
    <w:rsid w:val="513926D2"/>
    <w:rsid w:val="5151F165"/>
    <w:rsid w:val="5192580C"/>
    <w:rsid w:val="519E7CE3"/>
    <w:rsid w:val="51A975FD"/>
    <w:rsid w:val="51A9D83B"/>
    <w:rsid w:val="51E2491B"/>
    <w:rsid w:val="51E6B664"/>
    <w:rsid w:val="5214B6A2"/>
    <w:rsid w:val="522EB32E"/>
    <w:rsid w:val="5231DA4A"/>
    <w:rsid w:val="5248F9B4"/>
    <w:rsid w:val="529815E9"/>
    <w:rsid w:val="52DB113C"/>
    <w:rsid w:val="52FFE670"/>
    <w:rsid w:val="53054CF0"/>
    <w:rsid w:val="53168D98"/>
    <w:rsid w:val="53229390"/>
    <w:rsid w:val="53274CAC"/>
    <w:rsid w:val="535B26CE"/>
    <w:rsid w:val="536C38F4"/>
    <w:rsid w:val="53777FB8"/>
    <w:rsid w:val="537B9FCA"/>
    <w:rsid w:val="53BE50F7"/>
    <w:rsid w:val="53DD33CC"/>
    <w:rsid w:val="53F47FE5"/>
    <w:rsid w:val="53FD3526"/>
    <w:rsid w:val="5409A3A0"/>
    <w:rsid w:val="540CBE3D"/>
    <w:rsid w:val="544CB76B"/>
    <w:rsid w:val="5455B220"/>
    <w:rsid w:val="547D52C7"/>
    <w:rsid w:val="54A4D759"/>
    <w:rsid w:val="54BB30C9"/>
    <w:rsid w:val="54C5DDCB"/>
    <w:rsid w:val="54F35F3D"/>
    <w:rsid w:val="54FA498F"/>
    <w:rsid w:val="551FA15A"/>
    <w:rsid w:val="553B9133"/>
    <w:rsid w:val="553E08D1"/>
    <w:rsid w:val="554C91CB"/>
    <w:rsid w:val="555EAD17"/>
    <w:rsid w:val="557511C7"/>
    <w:rsid w:val="55859C3C"/>
    <w:rsid w:val="561B2D44"/>
    <w:rsid w:val="5622D344"/>
    <w:rsid w:val="56321D18"/>
    <w:rsid w:val="5638DDB8"/>
    <w:rsid w:val="563CD5D4"/>
    <w:rsid w:val="566B0F54"/>
    <w:rsid w:val="5677F083"/>
    <w:rsid w:val="567A5AB9"/>
    <w:rsid w:val="5681F2C2"/>
    <w:rsid w:val="5688C589"/>
    <w:rsid w:val="569DF2D1"/>
    <w:rsid w:val="56B234AE"/>
    <w:rsid w:val="56BACE04"/>
    <w:rsid w:val="56CD05AE"/>
    <w:rsid w:val="5708F9AF"/>
    <w:rsid w:val="5721682B"/>
    <w:rsid w:val="572B0EEA"/>
    <w:rsid w:val="5749E435"/>
    <w:rsid w:val="577628DB"/>
    <w:rsid w:val="579ADB9E"/>
    <w:rsid w:val="57BC389A"/>
    <w:rsid w:val="57DDE200"/>
    <w:rsid w:val="57DE6CE1"/>
    <w:rsid w:val="57E76019"/>
    <w:rsid w:val="58005023"/>
    <w:rsid w:val="580D514A"/>
    <w:rsid w:val="5818A160"/>
    <w:rsid w:val="584B64EC"/>
    <w:rsid w:val="585379BC"/>
    <w:rsid w:val="585618E6"/>
    <w:rsid w:val="58590978"/>
    <w:rsid w:val="586C6EAE"/>
    <w:rsid w:val="5877CA43"/>
    <w:rsid w:val="58B04223"/>
    <w:rsid w:val="58B66B1C"/>
    <w:rsid w:val="58D75FF6"/>
    <w:rsid w:val="58D85406"/>
    <w:rsid w:val="5934E8DF"/>
    <w:rsid w:val="59372BEA"/>
    <w:rsid w:val="594838DA"/>
    <w:rsid w:val="594CC60B"/>
    <w:rsid w:val="595C1D9F"/>
    <w:rsid w:val="5970F28B"/>
    <w:rsid w:val="59A3A67C"/>
    <w:rsid w:val="59B2A047"/>
    <w:rsid w:val="59B956B5"/>
    <w:rsid w:val="59BACAC6"/>
    <w:rsid w:val="59C1E4C7"/>
    <w:rsid w:val="59FDA183"/>
    <w:rsid w:val="5A1FC2A1"/>
    <w:rsid w:val="5A3D54E4"/>
    <w:rsid w:val="5A4220D4"/>
    <w:rsid w:val="5A684BC2"/>
    <w:rsid w:val="5A8142CF"/>
    <w:rsid w:val="5A8EBBDC"/>
    <w:rsid w:val="5A9932DD"/>
    <w:rsid w:val="5A9C8E73"/>
    <w:rsid w:val="5AAEA094"/>
    <w:rsid w:val="5AC9B677"/>
    <w:rsid w:val="5B05CE1B"/>
    <w:rsid w:val="5B103919"/>
    <w:rsid w:val="5B28485E"/>
    <w:rsid w:val="5B3617E5"/>
    <w:rsid w:val="5B3D0DCC"/>
    <w:rsid w:val="5B468227"/>
    <w:rsid w:val="5B531891"/>
    <w:rsid w:val="5B5831C6"/>
    <w:rsid w:val="5B641D33"/>
    <w:rsid w:val="5BA27F16"/>
    <w:rsid w:val="5BA7E0B5"/>
    <w:rsid w:val="5BBF5BD2"/>
    <w:rsid w:val="5BE39D74"/>
    <w:rsid w:val="5C07977F"/>
    <w:rsid w:val="5C0F3305"/>
    <w:rsid w:val="5C49334F"/>
    <w:rsid w:val="5C667C6E"/>
    <w:rsid w:val="5C93555B"/>
    <w:rsid w:val="5CF3A912"/>
    <w:rsid w:val="5D05CAC5"/>
    <w:rsid w:val="5D0FE01F"/>
    <w:rsid w:val="5D4A3C0C"/>
    <w:rsid w:val="5D708959"/>
    <w:rsid w:val="5D71CEA5"/>
    <w:rsid w:val="5D7556FD"/>
    <w:rsid w:val="5DAECC45"/>
    <w:rsid w:val="5DB83D52"/>
    <w:rsid w:val="5DDD6A24"/>
    <w:rsid w:val="5DDFD4E6"/>
    <w:rsid w:val="5E0F7CF2"/>
    <w:rsid w:val="5E1337DC"/>
    <w:rsid w:val="5E172E62"/>
    <w:rsid w:val="5E190CA2"/>
    <w:rsid w:val="5E1AB28E"/>
    <w:rsid w:val="5E372D32"/>
    <w:rsid w:val="5E3CACD9"/>
    <w:rsid w:val="5E63269B"/>
    <w:rsid w:val="5EA7CB5A"/>
    <w:rsid w:val="5EA95545"/>
    <w:rsid w:val="5EB9CFC9"/>
    <w:rsid w:val="5EE85E8F"/>
    <w:rsid w:val="5EF03CA7"/>
    <w:rsid w:val="5F13C705"/>
    <w:rsid w:val="5F1716A8"/>
    <w:rsid w:val="5F1F0CF4"/>
    <w:rsid w:val="5F218F7B"/>
    <w:rsid w:val="5F3B7D47"/>
    <w:rsid w:val="5F3D23F5"/>
    <w:rsid w:val="5F3E3F0B"/>
    <w:rsid w:val="5F572CEF"/>
    <w:rsid w:val="5F5AE621"/>
    <w:rsid w:val="5F743C48"/>
    <w:rsid w:val="5F86370F"/>
    <w:rsid w:val="5FA56885"/>
    <w:rsid w:val="5FAA9910"/>
    <w:rsid w:val="5FCB6E5A"/>
    <w:rsid w:val="60AB5584"/>
    <w:rsid w:val="60B4618A"/>
    <w:rsid w:val="60D404DE"/>
    <w:rsid w:val="60EC8CF0"/>
    <w:rsid w:val="60F7C642"/>
    <w:rsid w:val="61094579"/>
    <w:rsid w:val="616242BB"/>
    <w:rsid w:val="616E9C7F"/>
    <w:rsid w:val="61711034"/>
    <w:rsid w:val="619B9968"/>
    <w:rsid w:val="619C89A0"/>
    <w:rsid w:val="61A7B3AC"/>
    <w:rsid w:val="61C8377C"/>
    <w:rsid w:val="61CBC12E"/>
    <w:rsid w:val="61D560D3"/>
    <w:rsid w:val="61DDB788"/>
    <w:rsid w:val="6222EF83"/>
    <w:rsid w:val="624CCB84"/>
    <w:rsid w:val="6267FC1C"/>
    <w:rsid w:val="62728632"/>
    <w:rsid w:val="62BE47E3"/>
    <w:rsid w:val="62C771ED"/>
    <w:rsid w:val="62DD9475"/>
    <w:rsid w:val="62F966E2"/>
    <w:rsid w:val="63088F85"/>
    <w:rsid w:val="630B5271"/>
    <w:rsid w:val="63115207"/>
    <w:rsid w:val="636E1624"/>
    <w:rsid w:val="6382D914"/>
    <w:rsid w:val="639A6CC4"/>
    <w:rsid w:val="63C13A26"/>
    <w:rsid w:val="63CBFF5E"/>
    <w:rsid w:val="63E41C1B"/>
    <w:rsid w:val="6402483B"/>
    <w:rsid w:val="640C9AEF"/>
    <w:rsid w:val="641964C1"/>
    <w:rsid w:val="641AC2BE"/>
    <w:rsid w:val="64283BA9"/>
    <w:rsid w:val="642C2A96"/>
    <w:rsid w:val="64360836"/>
    <w:rsid w:val="643DB4CE"/>
    <w:rsid w:val="643F5771"/>
    <w:rsid w:val="6465EC6D"/>
    <w:rsid w:val="6491C3FF"/>
    <w:rsid w:val="64D3E5B8"/>
    <w:rsid w:val="64F42340"/>
    <w:rsid w:val="651F8686"/>
    <w:rsid w:val="65281E38"/>
    <w:rsid w:val="653B4025"/>
    <w:rsid w:val="654692DE"/>
    <w:rsid w:val="657C0F06"/>
    <w:rsid w:val="657FB4B2"/>
    <w:rsid w:val="658CDA04"/>
    <w:rsid w:val="6596DE3E"/>
    <w:rsid w:val="65D554F0"/>
    <w:rsid w:val="65DC6C6B"/>
    <w:rsid w:val="65EB8005"/>
    <w:rsid w:val="65F57B3C"/>
    <w:rsid w:val="66099B44"/>
    <w:rsid w:val="664D0C5D"/>
    <w:rsid w:val="666195EE"/>
    <w:rsid w:val="6676FC2F"/>
    <w:rsid w:val="66B5E2D5"/>
    <w:rsid w:val="66F10674"/>
    <w:rsid w:val="66FC9416"/>
    <w:rsid w:val="670C40B9"/>
    <w:rsid w:val="672E6019"/>
    <w:rsid w:val="672EFB61"/>
    <w:rsid w:val="67309EB7"/>
    <w:rsid w:val="67382E3E"/>
    <w:rsid w:val="675F72D7"/>
    <w:rsid w:val="676FB847"/>
    <w:rsid w:val="67935511"/>
    <w:rsid w:val="67A7BBE5"/>
    <w:rsid w:val="6819330C"/>
    <w:rsid w:val="6848F251"/>
    <w:rsid w:val="685F2BC5"/>
    <w:rsid w:val="686DC356"/>
    <w:rsid w:val="6898A5B9"/>
    <w:rsid w:val="68A4B61E"/>
    <w:rsid w:val="68B7A38A"/>
    <w:rsid w:val="68CB4EE2"/>
    <w:rsid w:val="68D89F1F"/>
    <w:rsid w:val="68E604E6"/>
    <w:rsid w:val="68F86B40"/>
    <w:rsid w:val="68F8911A"/>
    <w:rsid w:val="68FBB5CF"/>
    <w:rsid w:val="690CF581"/>
    <w:rsid w:val="691AA025"/>
    <w:rsid w:val="69209E5B"/>
    <w:rsid w:val="694E98C7"/>
    <w:rsid w:val="6983C76A"/>
    <w:rsid w:val="69C0CDE7"/>
    <w:rsid w:val="69CE4486"/>
    <w:rsid w:val="69DD11D9"/>
    <w:rsid w:val="69E5B0B0"/>
    <w:rsid w:val="69F52ED9"/>
    <w:rsid w:val="6A0533E8"/>
    <w:rsid w:val="6A1060D0"/>
    <w:rsid w:val="6A22692C"/>
    <w:rsid w:val="6A870BF0"/>
    <w:rsid w:val="6AB70BE5"/>
    <w:rsid w:val="6AC2668E"/>
    <w:rsid w:val="6ACBC68A"/>
    <w:rsid w:val="6AD0A5BA"/>
    <w:rsid w:val="6B008168"/>
    <w:rsid w:val="6B051B2F"/>
    <w:rsid w:val="6B0B03CA"/>
    <w:rsid w:val="6B37F893"/>
    <w:rsid w:val="6B47A09A"/>
    <w:rsid w:val="6B5AAFC7"/>
    <w:rsid w:val="6BC3361B"/>
    <w:rsid w:val="6BC46850"/>
    <w:rsid w:val="6BF866D5"/>
    <w:rsid w:val="6C0F2EB4"/>
    <w:rsid w:val="6C1B3769"/>
    <w:rsid w:val="6C1C9388"/>
    <w:rsid w:val="6C2B4BC5"/>
    <w:rsid w:val="6C308A82"/>
    <w:rsid w:val="6C56FAB0"/>
    <w:rsid w:val="6C661EEA"/>
    <w:rsid w:val="6C703722"/>
    <w:rsid w:val="6C7555D4"/>
    <w:rsid w:val="6C830D75"/>
    <w:rsid w:val="6C84C7A3"/>
    <w:rsid w:val="6CB88358"/>
    <w:rsid w:val="6CD62B20"/>
    <w:rsid w:val="6CDEEA28"/>
    <w:rsid w:val="6CF5784E"/>
    <w:rsid w:val="6D14F8C3"/>
    <w:rsid w:val="6D4C1C3B"/>
    <w:rsid w:val="6D68ABA6"/>
    <w:rsid w:val="6D70BC54"/>
    <w:rsid w:val="6D71041C"/>
    <w:rsid w:val="6D944B7C"/>
    <w:rsid w:val="6DBC4C87"/>
    <w:rsid w:val="6DD0A7DC"/>
    <w:rsid w:val="6DDE3F2C"/>
    <w:rsid w:val="6DE5A4FA"/>
    <w:rsid w:val="6DEA5951"/>
    <w:rsid w:val="6DFD4D4F"/>
    <w:rsid w:val="6E0C53AD"/>
    <w:rsid w:val="6E13A173"/>
    <w:rsid w:val="6E385D70"/>
    <w:rsid w:val="6E4D3D81"/>
    <w:rsid w:val="6E585233"/>
    <w:rsid w:val="6E927305"/>
    <w:rsid w:val="6E976CD9"/>
    <w:rsid w:val="6EA5E396"/>
    <w:rsid w:val="6EBCB4DB"/>
    <w:rsid w:val="6EBE88C8"/>
    <w:rsid w:val="6ECBE280"/>
    <w:rsid w:val="6ED5C1A1"/>
    <w:rsid w:val="6EE4703F"/>
    <w:rsid w:val="6EE67947"/>
    <w:rsid w:val="6EEBE112"/>
    <w:rsid w:val="6EF2EE66"/>
    <w:rsid w:val="6F16D2C7"/>
    <w:rsid w:val="6F1A7B91"/>
    <w:rsid w:val="6F1F720C"/>
    <w:rsid w:val="6F2F48B8"/>
    <w:rsid w:val="6F38C854"/>
    <w:rsid w:val="6F394BE5"/>
    <w:rsid w:val="6F48C8A8"/>
    <w:rsid w:val="6F5608DC"/>
    <w:rsid w:val="6F757345"/>
    <w:rsid w:val="6F854DFB"/>
    <w:rsid w:val="6FD25A50"/>
    <w:rsid w:val="6FD2EFF8"/>
    <w:rsid w:val="6FDA8922"/>
    <w:rsid w:val="6FF7ED84"/>
    <w:rsid w:val="702FA3E1"/>
    <w:rsid w:val="70538034"/>
    <w:rsid w:val="706B3971"/>
    <w:rsid w:val="707AED55"/>
    <w:rsid w:val="7088C959"/>
    <w:rsid w:val="70A1C7B6"/>
    <w:rsid w:val="70AD25A5"/>
    <w:rsid w:val="70B02512"/>
    <w:rsid w:val="70B4EA14"/>
    <w:rsid w:val="70CAFFC5"/>
    <w:rsid w:val="70EB8E08"/>
    <w:rsid w:val="70EC2FDE"/>
    <w:rsid w:val="70F1B43A"/>
    <w:rsid w:val="70FFB31D"/>
    <w:rsid w:val="7116014C"/>
    <w:rsid w:val="714590DE"/>
    <w:rsid w:val="71557E23"/>
    <w:rsid w:val="71559A18"/>
    <w:rsid w:val="715AC9A0"/>
    <w:rsid w:val="71612749"/>
    <w:rsid w:val="7167E714"/>
    <w:rsid w:val="71889597"/>
    <w:rsid w:val="719944A0"/>
    <w:rsid w:val="719A19E4"/>
    <w:rsid w:val="71A8C6FE"/>
    <w:rsid w:val="71C8E54E"/>
    <w:rsid w:val="71E28426"/>
    <w:rsid w:val="71E3045D"/>
    <w:rsid w:val="725EAABF"/>
    <w:rsid w:val="726FEB40"/>
    <w:rsid w:val="72CD633D"/>
    <w:rsid w:val="730D6DA3"/>
    <w:rsid w:val="730FA13B"/>
    <w:rsid w:val="731E3F53"/>
    <w:rsid w:val="7327F4A7"/>
    <w:rsid w:val="732A7D08"/>
    <w:rsid w:val="732C1AF8"/>
    <w:rsid w:val="733F24E2"/>
    <w:rsid w:val="73876815"/>
    <w:rsid w:val="73A952FD"/>
    <w:rsid w:val="73B32DF6"/>
    <w:rsid w:val="73FC3E29"/>
    <w:rsid w:val="73FC99EF"/>
    <w:rsid w:val="7400D7A4"/>
    <w:rsid w:val="741A966C"/>
    <w:rsid w:val="74332228"/>
    <w:rsid w:val="745BB253"/>
    <w:rsid w:val="748A6312"/>
    <w:rsid w:val="7497AFF5"/>
    <w:rsid w:val="74980733"/>
    <w:rsid w:val="74BEBC94"/>
    <w:rsid w:val="752F97AC"/>
    <w:rsid w:val="753EB3D4"/>
    <w:rsid w:val="7561DDFD"/>
    <w:rsid w:val="756FD46B"/>
    <w:rsid w:val="75795B9F"/>
    <w:rsid w:val="7581AF81"/>
    <w:rsid w:val="75846F39"/>
    <w:rsid w:val="75B58703"/>
    <w:rsid w:val="75C96E16"/>
    <w:rsid w:val="75D9C952"/>
    <w:rsid w:val="75EA4DEA"/>
    <w:rsid w:val="760497D9"/>
    <w:rsid w:val="76127D60"/>
    <w:rsid w:val="761CCEAD"/>
    <w:rsid w:val="762D2664"/>
    <w:rsid w:val="768A2FF5"/>
    <w:rsid w:val="76960741"/>
    <w:rsid w:val="76A92FF3"/>
    <w:rsid w:val="76D09A38"/>
    <w:rsid w:val="76F24451"/>
    <w:rsid w:val="76F6E319"/>
    <w:rsid w:val="76F756FF"/>
    <w:rsid w:val="7703D142"/>
    <w:rsid w:val="7750F3D7"/>
    <w:rsid w:val="775369EB"/>
    <w:rsid w:val="777B0739"/>
    <w:rsid w:val="777E0EDF"/>
    <w:rsid w:val="77830AAC"/>
    <w:rsid w:val="77997A39"/>
    <w:rsid w:val="77C623AE"/>
    <w:rsid w:val="782FF2E6"/>
    <w:rsid w:val="7863D7F7"/>
    <w:rsid w:val="78722559"/>
    <w:rsid w:val="7872CDB6"/>
    <w:rsid w:val="787DEF01"/>
    <w:rsid w:val="78802740"/>
    <w:rsid w:val="78979293"/>
    <w:rsid w:val="789DA172"/>
    <w:rsid w:val="78BD5778"/>
    <w:rsid w:val="78CC12DE"/>
    <w:rsid w:val="78CC3BA3"/>
    <w:rsid w:val="78CD17C9"/>
    <w:rsid w:val="78E1C1D9"/>
    <w:rsid w:val="78EA9936"/>
    <w:rsid w:val="78F86BE5"/>
    <w:rsid w:val="790DE810"/>
    <w:rsid w:val="7912431A"/>
    <w:rsid w:val="79489B2A"/>
    <w:rsid w:val="795EF51C"/>
    <w:rsid w:val="798787F9"/>
    <w:rsid w:val="7987E29F"/>
    <w:rsid w:val="798ED2D5"/>
    <w:rsid w:val="79AEEF33"/>
    <w:rsid w:val="79C4B9E7"/>
    <w:rsid w:val="79DE2DAB"/>
    <w:rsid w:val="79F79538"/>
    <w:rsid w:val="7A159AC4"/>
    <w:rsid w:val="7A27E6FB"/>
    <w:rsid w:val="7A2A7163"/>
    <w:rsid w:val="7A42A6F1"/>
    <w:rsid w:val="7A9FE85F"/>
    <w:rsid w:val="7AB194AA"/>
    <w:rsid w:val="7ACA9341"/>
    <w:rsid w:val="7ACD86E5"/>
    <w:rsid w:val="7ACFD7DD"/>
    <w:rsid w:val="7AF28342"/>
    <w:rsid w:val="7B12AAAB"/>
    <w:rsid w:val="7B2CB0B8"/>
    <w:rsid w:val="7B2FE4CC"/>
    <w:rsid w:val="7B526EAE"/>
    <w:rsid w:val="7B62D2D0"/>
    <w:rsid w:val="7B6E6167"/>
    <w:rsid w:val="7B991A90"/>
    <w:rsid w:val="7B9B0BAC"/>
    <w:rsid w:val="7BCF60DA"/>
    <w:rsid w:val="7BE1E15D"/>
    <w:rsid w:val="7BF59DB3"/>
    <w:rsid w:val="7C03AD06"/>
    <w:rsid w:val="7C263271"/>
    <w:rsid w:val="7C3F07CA"/>
    <w:rsid w:val="7C53D7F2"/>
    <w:rsid w:val="7C573941"/>
    <w:rsid w:val="7C7599C0"/>
    <w:rsid w:val="7C79745F"/>
    <w:rsid w:val="7C856A3D"/>
    <w:rsid w:val="7CCFA91A"/>
    <w:rsid w:val="7CDB6E69"/>
    <w:rsid w:val="7CE4C958"/>
    <w:rsid w:val="7CE80AD1"/>
    <w:rsid w:val="7CEBD766"/>
    <w:rsid w:val="7CF1ABF3"/>
    <w:rsid w:val="7CFD934D"/>
    <w:rsid w:val="7CFFCF2A"/>
    <w:rsid w:val="7D1A7CFD"/>
    <w:rsid w:val="7D1D226C"/>
    <w:rsid w:val="7D34F780"/>
    <w:rsid w:val="7D35CD2E"/>
    <w:rsid w:val="7D38E6BE"/>
    <w:rsid w:val="7D411ACB"/>
    <w:rsid w:val="7D504104"/>
    <w:rsid w:val="7DB9A249"/>
    <w:rsid w:val="7DE7406F"/>
    <w:rsid w:val="7E12EBB7"/>
    <w:rsid w:val="7E2E1DF4"/>
    <w:rsid w:val="7E72D862"/>
    <w:rsid w:val="7EC6A9FF"/>
    <w:rsid w:val="7EE28BD2"/>
    <w:rsid w:val="7EF304D7"/>
    <w:rsid w:val="7EF647FB"/>
    <w:rsid w:val="7EFE26C3"/>
    <w:rsid w:val="7F1215F3"/>
    <w:rsid w:val="7F18D4C6"/>
    <w:rsid w:val="7F2C5C5F"/>
    <w:rsid w:val="7F367329"/>
    <w:rsid w:val="7F3C16E3"/>
    <w:rsid w:val="7F4F7D69"/>
    <w:rsid w:val="7F71BB67"/>
    <w:rsid w:val="7F8A2AC2"/>
    <w:rsid w:val="7F8BA031"/>
    <w:rsid w:val="7F983F10"/>
    <w:rsid w:val="7FA20304"/>
    <w:rsid w:val="7FA8830D"/>
    <w:rsid w:val="7FB376E1"/>
    <w:rsid w:val="7FB44002"/>
    <w:rsid w:val="7FC412E5"/>
    <w:rsid w:val="7FD65388"/>
    <w:rsid w:val="7FF0D5A7"/>
    <w:rsid w:val="7FF2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7B9CA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4D8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ECE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766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7668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5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  <w:style w:type="character" w:customStyle="1" w:styleId="Heading3Char">
    <w:name w:val="Heading 3 Char"/>
    <w:basedOn w:val="DefaultParagraphFont"/>
    <w:link w:val="Heading3"/>
    <w:uiPriority w:val="9"/>
    <w:rsid w:val="0037668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7668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3766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376689"/>
  </w:style>
  <w:style w:type="paragraph" w:styleId="Caption">
    <w:name w:val="caption"/>
    <w:basedOn w:val="Normal"/>
    <w:next w:val="Normal"/>
    <w:uiPriority w:val="35"/>
    <w:unhideWhenUsed/>
    <w:qFormat/>
    <w:rsid w:val="0098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737BB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E4D8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6ECE"/>
    <w:rPr>
      <w:rFonts w:ascii="Times New Roman" w:eastAsiaTheme="majorEastAsia" w:hAnsi="Times New Roman" w:cstheme="majorBidi"/>
      <w:b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32919"/>
    <w:pPr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B34EED"/>
    <w:pPr>
      <w:tabs>
        <w:tab w:val="left" w:pos="480"/>
        <w:tab w:val="right" w:leader="dot" w:pos="10245"/>
      </w:tabs>
      <w:spacing w:after="100"/>
    </w:pPr>
    <w:rPr>
      <w:rFonts w:ascii="Times New Roman" w:hAnsi="Times New Roman" w:cs="Times New Roman"/>
      <w:b/>
      <w:bC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F3291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F3291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2683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9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Nooba2612/tai-lieu-ptud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d72fc7c-4f0b-41c7-94ad-d5b58c8f1ab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20E1A93C6DE544AB285BB1C6C85A7F" ma:contentTypeVersion="10" ma:contentTypeDescription="Create a new document." ma:contentTypeScope="" ma:versionID="36fbdad41eff12f770156a453d09f859">
  <xsd:schema xmlns:xsd="http://www.w3.org/2001/XMLSchema" xmlns:xs="http://www.w3.org/2001/XMLSchema" xmlns:p="http://schemas.microsoft.com/office/2006/metadata/properties" xmlns:ns3="8d72fc7c-4f0b-41c7-94ad-d5b58c8f1abe" targetNamespace="http://schemas.microsoft.com/office/2006/metadata/properties" ma:root="true" ma:fieldsID="cef6f8409f35a9dd3975b72a9d9b74b4" ns3:_="">
    <xsd:import namespace="8d72fc7c-4f0b-41c7-94ad-d5b58c8f1a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72fc7c-4f0b-41c7-94ad-d5b58c8f1a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B7598D-40B0-4577-AC2E-52F860B482E5}">
  <ds:schemaRefs>
    <ds:schemaRef ds:uri="http://schemas.microsoft.com/office/2006/metadata/properties"/>
    <ds:schemaRef ds:uri="http://schemas.microsoft.com/office/infopath/2007/PartnerControls"/>
    <ds:schemaRef ds:uri="8d72fc7c-4f0b-41c7-94ad-d5b58c8f1abe"/>
  </ds:schemaRefs>
</ds:datastoreItem>
</file>

<file path=customXml/itemProps2.xml><?xml version="1.0" encoding="utf-8"?>
<ds:datastoreItem xmlns:ds="http://schemas.openxmlformats.org/officeDocument/2006/customXml" ds:itemID="{5D51924B-D964-4CA6-A0F8-D3766B4BDC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EADDE-B2A5-4144-84DC-D95F994B1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72fc7c-4f0b-41c7-94ad-d5b58c8f1a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FCE9409-F6A3-CC4B-B9A6-0D0A5079A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53</Pages>
  <Words>4307</Words>
  <Characters>24555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Nguyễn Phan Minh Mẫn</cp:lastModifiedBy>
  <cp:revision>447</cp:revision>
  <dcterms:created xsi:type="dcterms:W3CDTF">2024-09-19T00:59:00Z</dcterms:created>
  <dcterms:modified xsi:type="dcterms:W3CDTF">2024-10-27T12:56:00Z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0x0101002920E1A93C6DE544AB285BB1C6C85A7F</vt:lpwstr>
  </property>
</Properties>
</file>